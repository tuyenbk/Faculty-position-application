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4FBC" w14:textId="4CF5AE39" w:rsidR="00160DF3" w:rsidRDefault="00FC68ED" w:rsidP="00074239">
      <w:pPr>
        <w:jc w:val="center"/>
        <w:rPr>
          <w:b/>
        </w:rPr>
      </w:pPr>
      <w:r>
        <w:rPr>
          <w:b/>
        </w:rPr>
        <w:t>Response to Reviewer</w:t>
      </w:r>
      <w:r w:rsidR="00CC052E">
        <w:rPr>
          <w:b/>
        </w:rPr>
        <w:t>s’</w:t>
      </w:r>
      <w:r>
        <w:rPr>
          <w:b/>
        </w:rPr>
        <w:t xml:space="preserve"> Comments</w:t>
      </w:r>
    </w:p>
    <w:p w14:paraId="5B14B734" w14:textId="304D871D" w:rsidR="00FC68ED" w:rsidRPr="00FC68ED" w:rsidRDefault="00FC68ED" w:rsidP="00074239">
      <w:pPr>
        <w:jc w:val="both"/>
      </w:pPr>
      <w:r w:rsidRPr="00FF1C68">
        <w:rPr>
          <w:b/>
        </w:rPr>
        <w:t>Manuscript title:</w:t>
      </w:r>
      <w:r w:rsidRPr="00FC68ED">
        <w:t xml:space="preserve"> NLP-based approach to classif</w:t>
      </w:r>
      <w:ins w:id="0" w:author="Jeong, H. D [CCE E]" w:date="2016-09-10T19:28:00Z">
        <w:r w:rsidR="002E472D">
          <w:t>ying</w:t>
        </w:r>
      </w:ins>
      <w:del w:id="1" w:author="Jeong, H. D [CCE E]" w:date="2016-09-10T19:28:00Z">
        <w:r w:rsidRPr="00FC68ED" w:rsidDel="002E472D">
          <w:delText>y</w:delText>
        </w:r>
      </w:del>
      <w:r w:rsidRPr="00FC68ED">
        <w:t xml:space="preserve"> heterogeneous terms for unambiguous exchange of roadway data</w:t>
      </w:r>
    </w:p>
    <w:p w14:paraId="52DFBD55" w14:textId="66740FF1" w:rsidR="00160DF3" w:rsidRDefault="00FC68ED" w:rsidP="00074239">
      <w:pPr>
        <w:jc w:val="both"/>
      </w:pPr>
      <w:r w:rsidRPr="00FF1C68">
        <w:rPr>
          <w:b/>
        </w:rPr>
        <w:t>Manuscript #:</w:t>
      </w:r>
      <w:r w:rsidRPr="00FC68ED">
        <w:t xml:space="preserve"> CPENG-1952</w:t>
      </w:r>
    </w:p>
    <w:p w14:paraId="246E6091" w14:textId="19120A2B" w:rsidR="001D0648" w:rsidRPr="00FC68ED" w:rsidRDefault="001D0648" w:rsidP="00074239">
      <w:pPr>
        <w:jc w:val="both"/>
      </w:pPr>
      <w:r w:rsidRPr="001D0648">
        <w:t xml:space="preserve">The authors </w:t>
      </w:r>
      <w:r w:rsidR="00CC052E">
        <w:t xml:space="preserve">would like to </w:t>
      </w:r>
      <w:r w:rsidRPr="001D0648">
        <w:t xml:space="preserve">thank the editor and reviewers for their time </w:t>
      </w:r>
      <w:r w:rsidR="00CC052E">
        <w:t>and</w:t>
      </w:r>
      <w:r w:rsidRPr="001D0648">
        <w:t xml:space="preserve"> effort in reviewing our manuscript.  We hope </w:t>
      </w:r>
      <w:r w:rsidR="00CC052E">
        <w:t xml:space="preserve">that </w:t>
      </w:r>
      <w:r w:rsidRPr="001D0648">
        <w:t xml:space="preserve">the </w:t>
      </w:r>
      <w:r w:rsidR="00CC052E">
        <w:t xml:space="preserve">revised manuscript is </w:t>
      </w:r>
      <w:r w:rsidRPr="001D0648">
        <w:t>suitable for publication and we look forward to your response.</w:t>
      </w:r>
    </w:p>
    <w:p w14:paraId="3FEF5C85" w14:textId="77777777" w:rsidR="001F2652" w:rsidRPr="00EC468E" w:rsidRDefault="00696C02" w:rsidP="00074239">
      <w:pPr>
        <w:jc w:val="both"/>
        <w:rPr>
          <w:b/>
        </w:rPr>
      </w:pPr>
      <w:r w:rsidRPr="00EC468E">
        <w:rPr>
          <w:b/>
        </w:rPr>
        <w:t>Editor’s comments</w:t>
      </w:r>
    </w:p>
    <w:p w14:paraId="5CBD3008" w14:textId="77777777" w:rsidR="00696C02" w:rsidRPr="00696C02" w:rsidRDefault="00ED6CBB" w:rsidP="00074239">
      <w:pPr>
        <w:jc w:val="both"/>
      </w:pPr>
      <w:r>
        <w:t xml:space="preserve">1. </w:t>
      </w:r>
      <w:r w:rsidR="00EC468E">
        <w:t>“</w:t>
      </w:r>
      <w:r w:rsidR="00B83D95" w:rsidRPr="00B83D95">
        <w:t>The manuscript has received two reviews. Both reviewers see the potential for publication, but have significant concerns (especially about the novelty and contribution). The authors are, thus, requested to revise the manuscript based on the reviews and resubmit it for another round of review. Please respond point-by-point to each review comment. In responding to a comment, please note any changes made in the manuscript and refer to the respective line numbers. When revising the manuscript, please better highlight your contribution, better justify the advancement in the body of knowledge (especially in comparison to recently published papers), and better describe the implications of the work and how successful the project is.</w:t>
      </w:r>
      <w:r w:rsidR="00EC468E">
        <w:t>”</w:t>
      </w:r>
    </w:p>
    <w:p w14:paraId="60E89B50" w14:textId="0FCD221D" w:rsidR="00696C02" w:rsidRDefault="00696C02" w:rsidP="00074239">
      <w:pPr>
        <w:ind w:left="720"/>
        <w:jc w:val="both"/>
        <w:rPr>
          <w:i/>
        </w:rPr>
      </w:pPr>
      <w:r w:rsidRPr="00696C02">
        <w:rPr>
          <w:i/>
        </w:rPr>
        <w:t xml:space="preserve">Response: </w:t>
      </w:r>
      <w:r w:rsidR="00F566BE">
        <w:rPr>
          <w:i/>
        </w:rPr>
        <w:t>The authors</w:t>
      </w:r>
      <w:r>
        <w:rPr>
          <w:i/>
        </w:rPr>
        <w:t xml:space="preserve"> have </w:t>
      </w:r>
      <w:r w:rsidR="00B83D95">
        <w:rPr>
          <w:i/>
        </w:rPr>
        <w:t>revised the manuscript in accord</w:t>
      </w:r>
      <w:r w:rsidR="00CC052E">
        <w:rPr>
          <w:i/>
        </w:rPr>
        <w:t>ance w</w:t>
      </w:r>
      <w:r w:rsidR="00B83D95">
        <w:rPr>
          <w:i/>
        </w:rPr>
        <w:t>ith the recommendations from the reviewers</w:t>
      </w:r>
      <w:r>
        <w:rPr>
          <w:i/>
        </w:rPr>
        <w:t>.</w:t>
      </w:r>
      <w:r w:rsidR="00B83D95">
        <w:rPr>
          <w:i/>
        </w:rPr>
        <w:t xml:space="preserve"> Please see the responses below to </w:t>
      </w:r>
      <w:r w:rsidR="00CC052E">
        <w:rPr>
          <w:i/>
        </w:rPr>
        <w:t>each reviewer’s</w:t>
      </w:r>
      <w:r w:rsidR="00B83D95">
        <w:rPr>
          <w:i/>
        </w:rPr>
        <w:t xml:space="preserve"> comments.</w:t>
      </w:r>
      <w:r>
        <w:rPr>
          <w:i/>
        </w:rPr>
        <w:t xml:space="preserve"> </w:t>
      </w:r>
      <w:r w:rsidR="00291EA1">
        <w:rPr>
          <w:i/>
        </w:rPr>
        <w:t xml:space="preserve">With respects to highlighting the research contribution, </w:t>
      </w:r>
      <w:r w:rsidR="00CC052E">
        <w:rPr>
          <w:i/>
        </w:rPr>
        <w:t>we</w:t>
      </w:r>
      <w:r w:rsidR="00291EA1">
        <w:rPr>
          <w:i/>
        </w:rPr>
        <w:t xml:space="preserve"> have revised </w:t>
      </w:r>
      <w:r w:rsidR="00A13316">
        <w:rPr>
          <w:i/>
        </w:rPr>
        <w:t>the manuscript</w:t>
      </w:r>
      <w:r w:rsidR="005A09AD">
        <w:rPr>
          <w:i/>
        </w:rPr>
        <w:t xml:space="preserve"> </w:t>
      </w:r>
      <w:r w:rsidR="00D77E4F">
        <w:rPr>
          <w:i/>
        </w:rPr>
        <w:t xml:space="preserve">with the aim </w:t>
      </w:r>
      <w:r w:rsidR="00CC052E">
        <w:rPr>
          <w:i/>
        </w:rPr>
        <w:t>of providing</w:t>
      </w:r>
      <w:r w:rsidR="00D77E4F">
        <w:rPr>
          <w:i/>
        </w:rPr>
        <w:t xml:space="preserve"> readers with a clearer </w:t>
      </w:r>
      <w:r w:rsidR="00C515BD">
        <w:rPr>
          <w:i/>
        </w:rPr>
        <w:t>discussion</w:t>
      </w:r>
      <w:r w:rsidR="0009189A">
        <w:rPr>
          <w:i/>
        </w:rPr>
        <w:t>s</w:t>
      </w:r>
      <w:r w:rsidR="00C515BD">
        <w:rPr>
          <w:i/>
        </w:rPr>
        <w:t xml:space="preserve"> and justification for the research value</w:t>
      </w:r>
      <w:r w:rsidR="00D77E4F">
        <w:rPr>
          <w:i/>
        </w:rPr>
        <w:t xml:space="preserve">. </w:t>
      </w:r>
      <w:r w:rsidR="001F43D0">
        <w:rPr>
          <w:i/>
        </w:rPr>
        <w:t>T</w:t>
      </w:r>
      <w:r w:rsidR="004D5E26">
        <w:rPr>
          <w:i/>
        </w:rPr>
        <w:t>he following are</w:t>
      </w:r>
      <w:r w:rsidR="00833BF3">
        <w:rPr>
          <w:i/>
        </w:rPr>
        <w:t xml:space="preserve"> </w:t>
      </w:r>
      <w:r w:rsidR="002216CE">
        <w:rPr>
          <w:i/>
        </w:rPr>
        <w:t>exam</w:t>
      </w:r>
      <w:r w:rsidR="001F43D0">
        <w:rPr>
          <w:i/>
        </w:rPr>
        <w:t>ples of</w:t>
      </w:r>
      <w:r w:rsidR="00BA6550">
        <w:rPr>
          <w:i/>
        </w:rPr>
        <w:t xml:space="preserve"> </w:t>
      </w:r>
      <w:r w:rsidR="000F206D">
        <w:rPr>
          <w:i/>
        </w:rPr>
        <w:t>revised</w:t>
      </w:r>
      <w:r w:rsidR="00291EA1">
        <w:rPr>
          <w:i/>
        </w:rPr>
        <w:t xml:space="preserve"> paragraph</w:t>
      </w:r>
      <w:r w:rsidR="004D5E26">
        <w:rPr>
          <w:i/>
        </w:rPr>
        <w:t>s</w:t>
      </w:r>
      <w:r w:rsidR="00291EA1">
        <w:rPr>
          <w:i/>
        </w:rPr>
        <w:t xml:space="preserve"> discussing the contribution of the research</w:t>
      </w:r>
      <w:r w:rsidR="000F206D">
        <w:rPr>
          <w:i/>
        </w:rPr>
        <w:t xml:space="preserve"> </w:t>
      </w:r>
      <w:r w:rsidR="00804915">
        <w:rPr>
          <w:i/>
        </w:rPr>
        <w:t>through</w:t>
      </w:r>
      <w:r w:rsidR="00CC052E">
        <w:rPr>
          <w:i/>
        </w:rPr>
        <w:t>out</w:t>
      </w:r>
      <w:r w:rsidR="00804915">
        <w:rPr>
          <w:i/>
        </w:rPr>
        <w:t xml:space="preserve"> </w:t>
      </w:r>
      <w:r w:rsidR="00291EA1">
        <w:rPr>
          <w:i/>
        </w:rPr>
        <w:t>the</w:t>
      </w:r>
      <w:r w:rsidR="00CC052E">
        <w:rPr>
          <w:i/>
        </w:rPr>
        <w:t xml:space="preserve"> revised</w:t>
      </w:r>
      <w:r w:rsidR="00804915">
        <w:rPr>
          <w:i/>
        </w:rPr>
        <w:t xml:space="preserve"> manuscript. </w:t>
      </w:r>
    </w:p>
    <w:p w14:paraId="3381F97D" w14:textId="4BDB9FB7" w:rsidR="00B12342" w:rsidRDefault="00B12342" w:rsidP="00074239">
      <w:pPr>
        <w:ind w:left="720"/>
        <w:jc w:val="both"/>
        <w:rPr>
          <w:i/>
        </w:rPr>
      </w:pPr>
      <w:r w:rsidRPr="00945792">
        <w:rPr>
          <w:b/>
          <w:i/>
        </w:rPr>
        <w:t>Introduction section, page 3, line 65-75,</w:t>
      </w:r>
      <w:r>
        <w:rPr>
          <w:i/>
        </w:rPr>
        <w:t xml:space="preserve"> “</w:t>
      </w:r>
      <w:r w:rsidRPr="0076709A">
        <w:rPr>
          <w:i/>
        </w:rPr>
        <w:t xml:space="preserve">Terminology transparency through digital dictionaries like glossaries, taxonomies, ontologies and data dictionaries is identified as a driver of semantic </w:t>
      </w:r>
      <w:r>
        <w:rPr>
          <w:i/>
        </w:rPr>
        <w:t xml:space="preserve">interoperability </w:t>
      </w:r>
      <w:r w:rsidRPr="00856C79">
        <w:rPr>
          <w:i/>
        </w:rPr>
        <w:t>(</w:t>
      </w:r>
      <w:proofErr w:type="spellStart"/>
      <w:r w:rsidRPr="00856C79">
        <w:rPr>
          <w:i/>
        </w:rPr>
        <w:t>Ouksel</w:t>
      </w:r>
      <w:proofErr w:type="spellEnd"/>
      <w:r w:rsidRPr="00856C79">
        <w:rPr>
          <w:i/>
        </w:rPr>
        <w:t xml:space="preserve"> and</w:t>
      </w:r>
      <w:r>
        <w:rPr>
          <w:i/>
        </w:rPr>
        <w:t xml:space="preserve"> </w:t>
      </w:r>
      <w:proofErr w:type="spellStart"/>
      <w:r>
        <w:rPr>
          <w:i/>
        </w:rPr>
        <w:t>Sheth</w:t>
      </w:r>
      <w:proofErr w:type="spellEnd"/>
      <w:r>
        <w:rPr>
          <w:i/>
        </w:rPr>
        <w:t xml:space="preserve"> 1999)</w:t>
      </w:r>
      <w:r w:rsidRPr="0076709A">
        <w:rPr>
          <w:i/>
        </w:rPr>
        <w:t xml:space="preserve">. </w:t>
      </w:r>
      <w:del w:id="2" w:author="Jeong, H. D [CCE E]" w:date="2016-09-10T19:29:00Z">
        <w:r w:rsidRPr="0076709A" w:rsidDel="002E472D">
          <w:rPr>
            <w:i/>
          </w:rPr>
          <w:delText>Unfortunately, a</w:delText>
        </w:r>
      </w:del>
      <w:ins w:id="3" w:author="Jeong, H. D [CCE E]" w:date="2016-09-10T19:29:00Z">
        <w:r w:rsidR="002E472D">
          <w:rPr>
            <w:i/>
          </w:rPr>
          <w:t>A</w:t>
        </w:r>
      </w:ins>
      <w:r w:rsidRPr="0076709A">
        <w:rPr>
          <w:i/>
        </w:rPr>
        <w:t>lthough</w:t>
      </w:r>
      <w:del w:id="4" w:author="Jeong, H. D [CCE E]" w:date="2016-09-10T19:29:00Z">
        <w:r w:rsidRPr="0076709A" w:rsidDel="002E472D">
          <w:rPr>
            <w:i/>
          </w:rPr>
          <w:delText>,</w:delText>
        </w:r>
      </w:del>
      <w:r w:rsidRPr="0076709A">
        <w:rPr>
          <w:i/>
        </w:rPr>
        <w:t xml:space="preserve"> a plethora of semantic resources have been introduced </w:t>
      </w:r>
      <w:del w:id="5" w:author="Jeong, H. D [CCE E]" w:date="2016-09-10T19:29:00Z">
        <w:r w:rsidRPr="0076709A" w:rsidDel="002E472D">
          <w:rPr>
            <w:i/>
          </w:rPr>
          <w:delText xml:space="preserve">for </w:delText>
        </w:r>
      </w:del>
      <w:ins w:id="6" w:author="Jeong, H. D [CCE E]" w:date="2016-09-10T19:29:00Z">
        <w:r w:rsidR="002E472D">
          <w:rPr>
            <w:i/>
          </w:rPr>
          <w:t>to</w:t>
        </w:r>
        <w:r w:rsidR="002E472D" w:rsidRPr="0076709A">
          <w:rPr>
            <w:i/>
          </w:rPr>
          <w:t xml:space="preserve"> </w:t>
        </w:r>
      </w:ins>
      <w:r w:rsidRPr="0076709A">
        <w:rPr>
          <w:i/>
        </w:rPr>
        <w:t>the highway sector, their coverages of terms are still far inadequate</w:t>
      </w:r>
      <w:del w:id="7" w:author="Le, Tuyen T [CCE E]" w:date="2016-09-11T16:02:00Z">
        <w:r w:rsidRPr="0076709A" w:rsidDel="00A8555F">
          <w:rPr>
            <w:i/>
          </w:rPr>
          <w:delText xml:space="preserve"> for a large number of disciplines, and processes across the </w:delText>
        </w:r>
      </w:del>
      <w:ins w:id="8" w:author="Jeong, H. D [CCE E]" w:date="2016-09-10T19:29:00Z">
        <w:del w:id="9" w:author="Le, Tuyen T [CCE E]" w:date="2016-09-11T16:02:00Z">
          <w:r w:rsidR="002E472D" w:rsidDel="00A8555F">
            <w:rPr>
              <w:i/>
            </w:rPr>
            <w:delText xml:space="preserve">highway </w:delText>
          </w:r>
        </w:del>
      </w:ins>
      <w:del w:id="10" w:author="Le, Tuyen T [CCE E]" w:date="2016-09-11T16:02:00Z">
        <w:r w:rsidRPr="0076709A" w:rsidDel="00A8555F">
          <w:rPr>
            <w:i/>
          </w:rPr>
          <w:delText>project life cycle</w:delText>
        </w:r>
      </w:del>
      <w:ins w:id="11" w:author="Le, Tuyen T [CCE E]" w:date="2016-09-11T16:02:00Z">
        <w:r w:rsidR="00A8555F">
          <w:rPr>
            <w:i/>
          </w:rPr>
          <w:t xml:space="preserve"> </w:t>
        </w:r>
        <w:r w:rsidR="00A8555F" w:rsidRPr="00A8555F">
          <w:rPr>
            <w:i/>
          </w:rPr>
          <w:t>and the inclusion of multiple names for the same concept is limited</w:t>
        </w:r>
      </w:ins>
      <w:r w:rsidRPr="0076709A">
        <w:rPr>
          <w:i/>
        </w:rPr>
        <w:t>. This i</w:t>
      </w:r>
      <w:r>
        <w:rPr>
          <w:i/>
        </w:rPr>
        <w:t xml:space="preserve">s because of the reliance on a </w:t>
      </w:r>
      <w:r w:rsidRPr="0076709A">
        <w:rPr>
          <w:i/>
        </w:rPr>
        <w:t xml:space="preserve">tedious and time-consuming approach which requires developers to manually gather and translate knowledge from domain experts or text documents into a machine-readable format. </w:t>
      </w:r>
      <w:ins w:id="12" w:author="Jeong, H. D [CCE E]" w:date="2016-09-10T19:30:00Z">
        <w:r w:rsidR="002E472D">
          <w:rPr>
            <w:i/>
          </w:rPr>
          <w:t xml:space="preserve">Thus, </w:t>
        </w:r>
      </w:ins>
      <w:del w:id="13" w:author="Jeong, H. D [CCE E]" w:date="2016-09-10T19:30:00Z">
        <w:r w:rsidRPr="0076709A" w:rsidDel="002E472D">
          <w:rPr>
            <w:i/>
          </w:rPr>
          <w:delText xml:space="preserve">There </w:delText>
        </w:r>
      </w:del>
      <w:ins w:id="14" w:author="Jeong, H. D [CCE E]" w:date="2016-09-10T19:30:00Z">
        <w:r w:rsidR="002E472D">
          <w:rPr>
            <w:i/>
          </w:rPr>
          <w:t>t</w:t>
        </w:r>
        <w:r w:rsidR="002E472D" w:rsidRPr="0076709A">
          <w:rPr>
            <w:i/>
          </w:rPr>
          <w:t xml:space="preserve">here </w:t>
        </w:r>
      </w:ins>
      <w:r w:rsidRPr="0076709A">
        <w:rPr>
          <w:i/>
        </w:rPr>
        <w:t>is a need for computer-aided methods to remove this k</w:t>
      </w:r>
      <w:r>
        <w:rPr>
          <w:i/>
        </w:rPr>
        <w:t xml:space="preserve">nowledge acquisition </w:t>
      </w:r>
      <w:r w:rsidRPr="00805B1B">
        <w:rPr>
          <w:i/>
        </w:rPr>
        <w:t>bottleneck (</w:t>
      </w:r>
      <w:proofErr w:type="spellStart"/>
      <w:r w:rsidRPr="00805B1B">
        <w:rPr>
          <w:i/>
        </w:rPr>
        <w:t>Mounce</w:t>
      </w:r>
      <w:proofErr w:type="spellEnd"/>
      <w:r w:rsidRPr="00805B1B">
        <w:rPr>
          <w:i/>
        </w:rPr>
        <w:t xml:space="preserve"> et al. 2010)</w:t>
      </w:r>
      <w:r w:rsidRPr="0076709A">
        <w:rPr>
          <w:i/>
        </w:rPr>
        <w:t xml:space="preserve">, </w:t>
      </w:r>
      <w:del w:id="15" w:author="Jeong, H. D [CCE E]" w:date="2016-09-10T19:30:00Z">
        <w:r w:rsidRPr="0076709A" w:rsidDel="002E472D">
          <w:rPr>
            <w:i/>
          </w:rPr>
          <w:delText xml:space="preserve">such </w:delText>
        </w:r>
      </w:del>
      <w:ins w:id="16" w:author="Jeong, H. D [CCE E]" w:date="2016-09-10T19:30:00Z">
        <w:r w:rsidR="002E472D">
          <w:rPr>
            <w:i/>
          </w:rPr>
          <w:t>so</w:t>
        </w:r>
        <w:r w:rsidR="002E472D" w:rsidRPr="0076709A">
          <w:rPr>
            <w:i/>
          </w:rPr>
          <w:t xml:space="preserve"> </w:t>
        </w:r>
      </w:ins>
      <w:r w:rsidRPr="0076709A">
        <w:rPr>
          <w:i/>
        </w:rPr>
        <w:t xml:space="preserve">that digital dictionaries can be quickly constructed to meet a specific need and to keep up with the </w:t>
      </w:r>
      <w:del w:id="17" w:author="Jeong, H. D [CCE E]" w:date="2016-09-10T19:43:00Z">
        <w:r w:rsidRPr="0076709A" w:rsidDel="00DB035B">
          <w:rPr>
            <w:i/>
          </w:rPr>
          <w:delText xml:space="preserve">sustainable </w:delText>
        </w:r>
      </w:del>
      <w:r w:rsidRPr="0076709A">
        <w:rPr>
          <w:i/>
        </w:rPr>
        <w:t xml:space="preserve">growth of </w:t>
      </w:r>
      <w:ins w:id="18" w:author="Jeong, H. D [CCE E]" w:date="2016-09-10T19:31:00Z">
        <w:r w:rsidR="002E472D">
          <w:rPr>
            <w:i/>
          </w:rPr>
          <w:t xml:space="preserve">new </w:t>
        </w:r>
      </w:ins>
      <w:r w:rsidRPr="0076709A">
        <w:rPr>
          <w:i/>
        </w:rPr>
        <w:t xml:space="preserve">terms </w:t>
      </w:r>
      <w:del w:id="19" w:author="Jeong, H. D [CCE E]" w:date="2016-09-10T19:43:00Z">
        <w:r w:rsidRPr="0076709A" w:rsidDel="00DB035B">
          <w:rPr>
            <w:i/>
          </w:rPr>
          <w:delText xml:space="preserve">arisen </w:delText>
        </w:r>
      </w:del>
      <w:ins w:id="20" w:author="Jeong, H. D [CCE E]" w:date="2016-09-10T19:44:00Z">
        <w:r w:rsidR="00DB035B">
          <w:rPr>
            <w:i/>
          </w:rPr>
          <w:t xml:space="preserve">due to rapid applications of </w:t>
        </w:r>
      </w:ins>
      <w:del w:id="21" w:author="Jeong, H. D [CCE E]" w:date="2016-09-10T19:44:00Z">
        <w:r w:rsidRPr="0076709A" w:rsidDel="00DB035B">
          <w:rPr>
            <w:i/>
          </w:rPr>
          <w:delText xml:space="preserve">along with new knowledge and </w:delText>
        </w:r>
      </w:del>
      <w:ins w:id="22" w:author="Jeong, H. D [CCE E]" w:date="2016-09-10T19:44:00Z">
        <w:r w:rsidR="00DB035B">
          <w:rPr>
            <w:i/>
          </w:rPr>
          <w:t xml:space="preserve">new </w:t>
        </w:r>
      </w:ins>
      <w:r w:rsidRPr="0076709A">
        <w:rPr>
          <w:i/>
        </w:rPr>
        <w:t>technologies</w:t>
      </w:r>
      <w:ins w:id="23" w:author="Jeong, H. D [CCE E]" w:date="2016-09-10T19:44:00Z">
        <w:r w:rsidR="00DB035B">
          <w:rPr>
            <w:i/>
          </w:rPr>
          <w:t xml:space="preserve"> and knowledge</w:t>
        </w:r>
      </w:ins>
      <w:r w:rsidRPr="0076709A">
        <w:rPr>
          <w:i/>
        </w:rPr>
        <w:t>.</w:t>
      </w:r>
      <w:r>
        <w:rPr>
          <w:i/>
        </w:rPr>
        <w:t>”</w:t>
      </w:r>
    </w:p>
    <w:p w14:paraId="60CBF605" w14:textId="60AF9864" w:rsidR="00274EB3" w:rsidRPr="00274EB3" w:rsidRDefault="001F43D0" w:rsidP="00074239">
      <w:pPr>
        <w:ind w:left="720"/>
        <w:jc w:val="both"/>
        <w:rPr>
          <w:i/>
          <w:color w:val="212121"/>
          <w:shd w:val="clear" w:color="auto" w:fill="FFFFFF"/>
        </w:rPr>
      </w:pPr>
      <w:r w:rsidRPr="00945792">
        <w:rPr>
          <w:b/>
          <w:i/>
          <w:color w:val="212121"/>
          <w:shd w:val="clear" w:color="auto" w:fill="FFFFFF"/>
        </w:rPr>
        <w:t xml:space="preserve">Related </w:t>
      </w:r>
      <w:r w:rsidR="00711BE5" w:rsidRPr="00945792">
        <w:rPr>
          <w:b/>
          <w:i/>
          <w:color w:val="212121"/>
          <w:shd w:val="clear" w:color="auto" w:fill="FFFFFF"/>
        </w:rPr>
        <w:t>studies</w:t>
      </w:r>
      <w:r w:rsidR="006F6BCD">
        <w:rPr>
          <w:b/>
          <w:i/>
          <w:color w:val="212121"/>
          <w:shd w:val="clear" w:color="auto" w:fill="FFFFFF"/>
        </w:rPr>
        <w:t xml:space="preserve"> section, page 10, line 245-257</w:t>
      </w:r>
      <w:r w:rsidRPr="00945792">
        <w:rPr>
          <w:b/>
          <w:i/>
          <w:color w:val="212121"/>
          <w:shd w:val="clear" w:color="auto" w:fill="FFFFFF"/>
        </w:rPr>
        <w:t>,</w:t>
      </w:r>
      <w:r>
        <w:rPr>
          <w:i/>
          <w:color w:val="212121"/>
          <w:shd w:val="clear" w:color="auto" w:fill="FFFFFF"/>
        </w:rPr>
        <w:t xml:space="preserve"> “</w:t>
      </w:r>
      <w:r w:rsidR="00274EB3"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w:t>
      </w:r>
      <w:r w:rsidR="00274EB3" w:rsidRPr="005D7CAC">
        <w:rPr>
          <w:i/>
          <w:color w:val="212121"/>
          <w:shd w:val="clear" w:color="auto" w:fill="FFFFFF"/>
        </w:rPr>
        <w:lastRenderedPageBreak/>
        <w:t xml:space="preserve">acquisition and formally describing them in a digital format. This ad-hoc approach has created a bottleneck in facilitating the semantic interoperability </w:t>
      </w:r>
      <w:del w:id="24" w:author="Jeong, H. D [CCE E]" w:date="2016-09-10T19:34:00Z">
        <w:r w:rsidR="00274EB3" w:rsidRPr="005D7CAC" w:rsidDel="002E472D">
          <w:rPr>
            <w:i/>
            <w:color w:val="212121"/>
            <w:shd w:val="clear" w:color="auto" w:fill="FFFFFF"/>
          </w:rPr>
          <w:delText xml:space="preserve">level </w:delText>
        </w:r>
      </w:del>
      <w:ins w:id="25" w:author="Jeong, H. D [CCE E]" w:date="2016-09-10T19:34:00Z">
        <w:r w:rsidR="002E472D" w:rsidRPr="005D7CAC">
          <w:rPr>
            <w:i/>
            <w:color w:val="212121"/>
            <w:shd w:val="clear" w:color="auto" w:fill="FFFFFF"/>
          </w:rPr>
          <w:t xml:space="preserve"> </w:t>
        </w:r>
      </w:ins>
      <w:r w:rsidR="00274EB3" w:rsidRPr="005D7CAC">
        <w:rPr>
          <w:i/>
          <w:color w:val="212121"/>
          <w:shd w:val="clear" w:color="auto" w:fill="FFFFFF"/>
        </w:rPr>
        <w:t xml:space="preserve">for the whole industry </w:t>
      </w:r>
      <w:del w:id="26" w:author="Jeong, H. D [CCE E]" w:date="2016-09-10T19:48:00Z">
        <w:r w:rsidR="00274EB3" w:rsidRPr="005D7CAC" w:rsidDel="00DB035B">
          <w:rPr>
            <w:i/>
            <w:color w:val="212121"/>
            <w:shd w:val="clear" w:color="auto" w:fill="FFFFFF"/>
          </w:rPr>
          <w:delText xml:space="preserve">when </w:delText>
        </w:r>
      </w:del>
      <w:ins w:id="27" w:author="Jeong, H. D [CCE E]" w:date="2016-09-10T19:48:00Z">
        <w:r w:rsidR="00DB035B">
          <w:rPr>
            <w:i/>
            <w:color w:val="212121"/>
            <w:shd w:val="clear" w:color="auto" w:fill="FFFFFF"/>
          </w:rPr>
          <w:t xml:space="preserve">and as a result, </w:t>
        </w:r>
      </w:ins>
      <w:r w:rsidR="00274EB3" w:rsidRPr="005D7CAC">
        <w:rPr>
          <w:i/>
          <w:color w:val="212121"/>
          <w:shd w:val="clear" w:color="auto" w:fill="FFFFFF"/>
        </w:rPr>
        <w:t xml:space="preserve">semantic resources for many aspects of a project are still not available. A few efforts have been made to automate the process of constructing or extending existing semantic resources. The most rigorous methodology in the state-of-the-art is the one developed by </w:t>
      </w:r>
      <w:r w:rsidR="00274EB3" w:rsidRPr="004E1E64">
        <w:rPr>
          <w:i/>
          <w:color w:val="212121"/>
          <w:shd w:val="clear" w:color="auto" w:fill="FFFFFF"/>
        </w:rPr>
        <w:t>Zhang and El-</w:t>
      </w:r>
      <w:proofErr w:type="spellStart"/>
      <w:r w:rsidR="00274EB3" w:rsidRPr="004E1E64">
        <w:rPr>
          <w:i/>
          <w:color w:val="212121"/>
          <w:shd w:val="clear" w:color="auto" w:fill="FFFFFF"/>
        </w:rPr>
        <w:t>Gohary</w:t>
      </w:r>
      <w:proofErr w:type="spellEnd"/>
      <w:r w:rsidR="00274EB3" w:rsidRPr="004E1E64">
        <w:rPr>
          <w:i/>
          <w:color w:val="212121"/>
          <w:shd w:val="clear" w:color="auto" w:fill="FFFFFF"/>
        </w:rPr>
        <w:t xml:space="preserve"> (2016)</w:t>
      </w:r>
      <w:r w:rsidR="00274EB3"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A928F0">
        <w:rPr>
          <w:i/>
          <w:color w:val="212121"/>
          <w:shd w:val="clear" w:color="auto" w:fill="FFFFFF"/>
        </w:rPr>
        <w:t>abulary scope. Thus, there is a</w:t>
      </w:r>
      <w:r w:rsidR="00274EB3" w:rsidRPr="005D7CAC">
        <w:rPr>
          <w:i/>
          <w:color w:val="212121"/>
          <w:shd w:val="clear" w:color="auto" w:fill="FFFFFF"/>
        </w:rPr>
        <w:t xml:space="preserve"> need for an automated approach that can not only allow for fast development of highway lexicons but also remove the dependence on other existing semantic models.</w:t>
      </w:r>
      <w:r w:rsidR="00274EB3">
        <w:rPr>
          <w:i/>
          <w:color w:val="212121"/>
          <w:shd w:val="clear" w:color="auto" w:fill="FFFFFF"/>
        </w:rPr>
        <w:t>”</w:t>
      </w:r>
    </w:p>
    <w:p w14:paraId="5CFA7DEE" w14:textId="6399AD49" w:rsidR="00ED6CBB" w:rsidRPr="00ED6CBB" w:rsidRDefault="00945792" w:rsidP="00074239">
      <w:pPr>
        <w:ind w:left="720"/>
        <w:jc w:val="both"/>
        <w:rPr>
          <w:i/>
        </w:rPr>
      </w:pPr>
      <w:r w:rsidRPr="00945792">
        <w:rPr>
          <w:b/>
          <w:i/>
        </w:rPr>
        <w:t xml:space="preserve">Discussions </w:t>
      </w:r>
      <w:r w:rsidR="005226EE" w:rsidRPr="00945792">
        <w:rPr>
          <w:b/>
          <w:i/>
        </w:rPr>
        <w:t xml:space="preserve">section, </w:t>
      </w:r>
      <w:r w:rsidR="00AB19E8" w:rsidRPr="00945792">
        <w:rPr>
          <w:b/>
          <w:i/>
        </w:rPr>
        <w:t>Page 21, line 506-517,</w:t>
      </w:r>
      <w:r w:rsidR="00AB19E8">
        <w:rPr>
          <w:i/>
        </w:rPr>
        <w:t xml:space="preserve"> </w:t>
      </w:r>
      <w:r w:rsidR="00291EA1">
        <w:rPr>
          <w:i/>
        </w:rPr>
        <w:t>“</w:t>
      </w:r>
      <w:r w:rsidR="00291EA1" w:rsidRPr="00291EA1">
        <w:rPr>
          <w:i/>
        </w:rPr>
        <w:t xml:space="preserve">This paper proposes an NLP based methodology to assist professionals in extracting roadway terms and their semantic relations from text documents. A key contribution to the body of knowledge is the novel approach with a new algorithm that allows for automated detection of technical terms and their relations without reliance on existing hand-coded dictionaries as used by previous researchers such as </w:t>
      </w:r>
      <w:r w:rsidR="008A737D">
        <w:rPr>
          <w:i/>
        </w:rPr>
        <w:t>Zhang and El-</w:t>
      </w:r>
      <w:proofErr w:type="spellStart"/>
      <w:r w:rsidR="008A737D">
        <w:rPr>
          <w:i/>
        </w:rPr>
        <w:t>Gohary</w:t>
      </w:r>
      <w:proofErr w:type="spellEnd"/>
      <w:r w:rsidR="008A737D">
        <w:rPr>
          <w:i/>
        </w:rPr>
        <w:t xml:space="preserve"> (2016)</w:t>
      </w:r>
      <w:r w:rsidR="00291EA1" w:rsidRPr="00291EA1">
        <w:rPr>
          <w:i/>
        </w:rPr>
        <w:t xml:space="preserve">. The present framework is not to completely eliminate the human </w:t>
      </w:r>
      <w:ins w:id="28" w:author="Jeong, H. D [CCE E]" w:date="2016-09-10T19:51:00Z">
        <w:r w:rsidR="000E717E">
          <w:rPr>
            <w:i/>
          </w:rPr>
          <w:t>involvement</w:t>
        </w:r>
      </w:ins>
      <w:del w:id="29" w:author="Jeong, H. D [CCE E]" w:date="2016-09-10T19:51:00Z">
        <w:r w:rsidR="00291EA1" w:rsidRPr="00291EA1" w:rsidDel="000E717E">
          <w:rPr>
            <w:i/>
          </w:rPr>
          <w:delText>interfere</w:delText>
        </w:r>
      </w:del>
      <w:r w:rsidR="00291EA1" w:rsidRPr="00291EA1">
        <w:rPr>
          <w:i/>
        </w:rPr>
        <w:t>, but is expected to become an enabling tool that can help researchers in the domain quickly develop supporting ontologies and other forms of semantic resources for their specific use cases. With respect</w:t>
      </w:r>
      <w:del w:id="30" w:author="Jeong, H. D [CCE E]" w:date="2016-09-10T19:51:00Z">
        <w:r w:rsidR="00291EA1" w:rsidRPr="00291EA1" w:rsidDel="000E717E">
          <w:rPr>
            <w:i/>
          </w:rPr>
          <w:delText>s</w:delText>
        </w:r>
      </w:del>
      <w:r w:rsidR="00291EA1" w:rsidRPr="00291EA1">
        <w:rPr>
          <w:i/>
        </w:rPr>
        <w:t xml:space="preserve"> to </w:t>
      </w:r>
      <w:del w:id="31" w:author="Jeong, H. D [CCE E]" w:date="2016-09-10T19:52:00Z">
        <w:r w:rsidR="00291EA1" w:rsidRPr="00291EA1" w:rsidDel="000E717E">
          <w:rPr>
            <w:i/>
          </w:rPr>
          <w:delText xml:space="preserve">the </w:delText>
        </w:r>
      </w:del>
      <w:r w:rsidR="00291EA1" w:rsidRPr="00291EA1">
        <w:rPr>
          <w:i/>
        </w:rPr>
        <w:t>facilitat</w:t>
      </w:r>
      <w:ins w:id="32" w:author="Jeong, H. D [CCE E]" w:date="2016-09-10T19:52:00Z">
        <w:r w:rsidR="000E717E">
          <w:rPr>
            <w:i/>
          </w:rPr>
          <w:t>ing</w:t>
        </w:r>
      </w:ins>
      <w:del w:id="33" w:author="Jeong, H. D [CCE E]" w:date="2016-09-10T19:52:00Z">
        <w:r w:rsidR="00291EA1" w:rsidRPr="00291EA1" w:rsidDel="000E717E">
          <w:rPr>
            <w:i/>
          </w:rPr>
          <w:delText>ion of</w:delText>
        </w:r>
      </w:del>
      <w:r w:rsidR="00291EA1" w:rsidRPr="00291EA1">
        <w:rPr>
          <w:i/>
        </w:rPr>
        <w:t xml:space="preserve"> semantic interoperability for the infrastructure sector, </w:t>
      </w:r>
      <w:proofErr w:type="spellStart"/>
      <w:r w:rsidR="00291EA1" w:rsidRPr="00291EA1">
        <w:rPr>
          <w:i/>
        </w:rPr>
        <w:t>the</w:t>
      </w:r>
      <w:del w:id="34" w:author="Jeong, H. D [CCE E]" w:date="2016-09-10T19:52:00Z">
        <w:r w:rsidR="00291EA1" w:rsidRPr="00291EA1" w:rsidDel="000E717E">
          <w:rPr>
            <w:i/>
          </w:rPr>
          <w:delText xml:space="preserve"> implications </w:delText>
        </w:r>
      </w:del>
      <w:ins w:id="35" w:author="Jeong, H. D [CCE E]" w:date="2016-09-10T19:52:00Z">
        <w:r w:rsidR="000E717E">
          <w:rPr>
            <w:i/>
          </w:rPr>
          <w:t>findings</w:t>
        </w:r>
        <w:proofErr w:type="spellEnd"/>
        <w:r w:rsidR="000E717E">
          <w:rPr>
            <w:i/>
          </w:rPr>
          <w:t xml:space="preserve"> </w:t>
        </w:r>
      </w:ins>
      <w:r w:rsidR="00291EA1" w:rsidRPr="00291EA1">
        <w:rPr>
          <w:i/>
        </w:rPr>
        <w:t>of this study would accelerate the process of removing the current bottleneck in extensive machine readable dictionaries which are required for an unambiguous data sharing, integration or exchange.</w:t>
      </w:r>
      <w:r w:rsidR="00291EA1">
        <w:rPr>
          <w:i/>
        </w:rPr>
        <w:t>”</w:t>
      </w:r>
      <w:r w:rsidR="00ED6CBB">
        <w:rPr>
          <w:i/>
        </w:rPr>
        <w:t xml:space="preserve"> </w:t>
      </w:r>
    </w:p>
    <w:p w14:paraId="10BDF1CD" w14:textId="77777777" w:rsidR="00696C02" w:rsidRPr="00EC468E" w:rsidRDefault="00696C02" w:rsidP="00074239">
      <w:pPr>
        <w:jc w:val="both"/>
        <w:rPr>
          <w:b/>
        </w:rPr>
      </w:pPr>
      <w:r w:rsidRPr="00EC468E">
        <w:rPr>
          <w:b/>
        </w:rPr>
        <w:t>Reviewer #1:</w:t>
      </w:r>
    </w:p>
    <w:p w14:paraId="61F1ECE2" w14:textId="553E7C5A" w:rsidR="00696C02" w:rsidRDefault="00ED6CBB" w:rsidP="00074239">
      <w:pPr>
        <w:jc w:val="both"/>
      </w:pPr>
      <w:r>
        <w:t xml:space="preserve">1. </w:t>
      </w:r>
      <w:r w:rsidR="00EC468E">
        <w:t>“</w:t>
      </w:r>
      <w:r w:rsidR="00F86526" w:rsidRPr="00F86526">
        <w:t>There are a number of small grammatical errors in the paper and it would benefit from a final English language check (e.g., use of 'to the s</w:t>
      </w:r>
      <w:r w:rsidR="00F86526">
        <w:t>ame' rather than 'of the same')</w:t>
      </w:r>
      <w:r w:rsidR="00696C02">
        <w:t>.</w:t>
      </w:r>
      <w:r w:rsidR="00EC468E">
        <w:t>”</w:t>
      </w:r>
    </w:p>
    <w:p w14:paraId="191988C6" w14:textId="3149039E" w:rsidR="00ED6CBB" w:rsidRDefault="00ED6CBB" w:rsidP="00074239">
      <w:pPr>
        <w:ind w:left="720"/>
        <w:jc w:val="both"/>
        <w:rPr>
          <w:i/>
        </w:rPr>
      </w:pPr>
      <w:r w:rsidRPr="00696C02">
        <w:rPr>
          <w:i/>
        </w:rPr>
        <w:t xml:space="preserve">Response: </w:t>
      </w:r>
      <w:r>
        <w:rPr>
          <w:i/>
          <w:color w:val="212121"/>
          <w:shd w:val="clear" w:color="auto" w:fill="FFFFFF"/>
        </w:rPr>
        <w:t>Thank you for your comment.</w:t>
      </w:r>
      <w:r w:rsidR="00F86526">
        <w:rPr>
          <w:i/>
          <w:color w:val="212121"/>
          <w:shd w:val="clear" w:color="auto" w:fill="FFFFFF"/>
        </w:rPr>
        <w:t xml:space="preserve"> </w:t>
      </w:r>
      <w:r w:rsidR="00F86526">
        <w:rPr>
          <w:i/>
        </w:rPr>
        <w:t>The authors have gone through the manuscript and correc</w:t>
      </w:r>
      <w:ins w:id="36" w:author="Jeong, H. D [CCE E]" w:date="2016-09-10T19:53:00Z">
        <w:r w:rsidR="00814B84">
          <w:rPr>
            <w:i/>
          </w:rPr>
          <w:t>ted</w:t>
        </w:r>
      </w:ins>
      <w:del w:id="37" w:author="Jeong, H. D [CCE E]" w:date="2016-09-10T19:53:00Z">
        <w:r w:rsidR="00F86526" w:rsidDel="00814B84">
          <w:rPr>
            <w:i/>
          </w:rPr>
          <w:delText>t</w:delText>
        </w:r>
      </w:del>
      <w:r w:rsidR="00F86526">
        <w:rPr>
          <w:i/>
        </w:rPr>
        <w:t xml:space="preserve"> the grammar and spelling errors</w:t>
      </w:r>
      <w:r w:rsidR="002E6CCE">
        <w:rPr>
          <w:i/>
        </w:rPr>
        <w:t>.</w:t>
      </w:r>
    </w:p>
    <w:p w14:paraId="4BAF7FB3" w14:textId="695E57E8" w:rsidR="00696C02" w:rsidRDefault="002E6CCE" w:rsidP="00074239">
      <w:pPr>
        <w:jc w:val="both"/>
      </w:pPr>
      <w:r>
        <w:t xml:space="preserve">2. </w:t>
      </w:r>
      <w:r w:rsidR="00EC468E">
        <w:t>“</w:t>
      </w:r>
      <w:r w:rsidR="00F01ED9" w:rsidRPr="00F01ED9">
        <w:t xml:space="preserve">On page 3 you state that research to address the issue of terminology inconsistency has been very limited, but you also point to major decade long efforts such as </w:t>
      </w:r>
      <w:proofErr w:type="spellStart"/>
      <w:r w:rsidR="00F01ED9" w:rsidRPr="00F01ED9">
        <w:t>bSDD</w:t>
      </w:r>
      <w:proofErr w:type="spellEnd"/>
      <w:r w:rsidR="00F01ED9" w:rsidRPr="00F01ED9">
        <w:t>. I think you are more concerned with research into automated approaches, and thi</w:t>
      </w:r>
      <w:r w:rsidR="00F01ED9">
        <w:t>s should be made explicit here.</w:t>
      </w:r>
      <w:r w:rsidR="00EC468E">
        <w:t>”</w:t>
      </w:r>
    </w:p>
    <w:p w14:paraId="26C2DFAE" w14:textId="63C4557E" w:rsidR="002E6CCE" w:rsidRDefault="002E6CCE" w:rsidP="00074239">
      <w:pPr>
        <w:ind w:left="720"/>
        <w:jc w:val="both"/>
        <w:rPr>
          <w:i/>
        </w:rPr>
      </w:pPr>
      <w:r w:rsidRPr="00696C02">
        <w:rPr>
          <w:i/>
        </w:rPr>
        <w:t xml:space="preserve">Response: </w:t>
      </w:r>
      <w:del w:id="38" w:author="Jeong, H. D [CCE E]" w:date="2016-09-10T20:22:00Z">
        <w:r w:rsidDel="000B7155">
          <w:rPr>
            <w:i/>
            <w:color w:val="212121"/>
            <w:shd w:val="clear" w:color="auto" w:fill="FFFFFF"/>
          </w:rPr>
          <w:delText>Thank you for your comment.</w:delText>
        </w:r>
        <w:r w:rsidDel="000B7155">
          <w:rPr>
            <w:i/>
          </w:rPr>
          <w:delText xml:space="preserve"> </w:delText>
        </w:r>
      </w:del>
      <w:r w:rsidR="00F01ED9">
        <w:rPr>
          <w:i/>
        </w:rPr>
        <w:t>Yes, this manuscript focuses on the automated approach</w:t>
      </w:r>
      <w:r>
        <w:rPr>
          <w:i/>
        </w:rPr>
        <w:t>.</w:t>
      </w:r>
      <w:r w:rsidR="00F01ED9">
        <w:rPr>
          <w:i/>
        </w:rPr>
        <w:t xml:space="preserve"> The authors have revised the manuscript to </w:t>
      </w:r>
      <w:del w:id="39" w:author="Jeong, H. D [CCE E]" w:date="2016-09-10T19:53:00Z">
        <w:r w:rsidR="00F01ED9" w:rsidDel="00814B84">
          <w:rPr>
            <w:i/>
          </w:rPr>
          <w:delText xml:space="preserve">better </w:delText>
        </w:r>
      </w:del>
      <w:r w:rsidR="00F01ED9">
        <w:rPr>
          <w:i/>
        </w:rPr>
        <w:t>highlight the res</w:t>
      </w:r>
      <w:r w:rsidR="0076709A">
        <w:rPr>
          <w:i/>
        </w:rPr>
        <w:t>earch purpose</w:t>
      </w:r>
      <w:ins w:id="40" w:author="Jeong, H. D [CCE E]" w:date="2016-09-10T19:53:00Z">
        <w:r w:rsidR="00814B84">
          <w:rPr>
            <w:i/>
          </w:rPr>
          <w:t xml:space="preserve"> with higher clarity</w:t>
        </w:r>
      </w:ins>
      <w:r w:rsidR="00F01ED9">
        <w:rPr>
          <w:i/>
        </w:rPr>
        <w:t>, as follows.</w:t>
      </w:r>
    </w:p>
    <w:p w14:paraId="517962D3" w14:textId="7BC5876B" w:rsidR="00F01ED9" w:rsidRDefault="00A11BEC" w:rsidP="00074239">
      <w:pPr>
        <w:ind w:left="720"/>
        <w:jc w:val="both"/>
        <w:rPr>
          <w:i/>
        </w:rPr>
      </w:pPr>
      <w:r w:rsidRPr="00A11BEC">
        <w:rPr>
          <w:b/>
          <w:i/>
        </w:rPr>
        <w:t>Page 3, line 65-75,</w:t>
      </w:r>
      <w:r>
        <w:rPr>
          <w:i/>
        </w:rPr>
        <w:t xml:space="preserve"> </w:t>
      </w:r>
      <w:r w:rsidR="0076709A">
        <w:rPr>
          <w:i/>
        </w:rPr>
        <w:t>“</w:t>
      </w:r>
      <w:r w:rsidR="0076709A" w:rsidRPr="0076709A">
        <w:rPr>
          <w:i/>
        </w:rPr>
        <w:t xml:space="preserve">Terminology transparency through digital dictionaries like glossaries, taxonomies, ontologies and data dictionaries is identified as a driver of semantic </w:t>
      </w:r>
      <w:r w:rsidR="00856C79">
        <w:rPr>
          <w:i/>
        </w:rPr>
        <w:t xml:space="preserve">interoperability </w:t>
      </w:r>
      <w:r w:rsidR="00856C79" w:rsidRPr="00856C79">
        <w:rPr>
          <w:i/>
        </w:rPr>
        <w:t>(</w:t>
      </w:r>
      <w:proofErr w:type="spellStart"/>
      <w:r w:rsidR="00856C79" w:rsidRPr="00856C79">
        <w:rPr>
          <w:i/>
        </w:rPr>
        <w:t>Ouksel</w:t>
      </w:r>
      <w:proofErr w:type="spellEnd"/>
      <w:r w:rsidR="00856C79" w:rsidRPr="00856C79">
        <w:rPr>
          <w:i/>
        </w:rPr>
        <w:t xml:space="preserve"> and</w:t>
      </w:r>
      <w:r w:rsidR="00856C79">
        <w:rPr>
          <w:i/>
        </w:rPr>
        <w:t xml:space="preserve"> </w:t>
      </w:r>
      <w:proofErr w:type="spellStart"/>
      <w:r w:rsidR="005E7B9E">
        <w:rPr>
          <w:i/>
        </w:rPr>
        <w:t>Sheth</w:t>
      </w:r>
      <w:proofErr w:type="spellEnd"/>
      <w:r w:rsidR="005E7B9E">
        <w:rPr>
          <w:i/>
        </w:rPr>
        <w:t xml:space="preserve"> 1999)</w:t>
      </w:r>
      <w:r w:rsidR="0076709A" w:rsidRPr="0076709A">
        <w:rPr>
          <w:i/>
        </w:rPr>
        <w:t xml:space="preserve">. </w:t>
      </w:r>
      <w:del w:id="41" w:author="Jeong, H. D [CCE E]" w:date="2016-09-10T19:54:00Z">
        <w:r w:rsidR="0076709A" w:rsidRPr="0076709A" w:rsidDel="00814B84">
          <w:rPr>
            <w:i/>
          </w:rPr>
          <w:delText>Unfortunately, a</w:delText>
        </w:r>
      </w:del>
      <w:ins w:id="42" w:author="Jeong, H. D [CCE E]" w:date="2016-09-10T19:54:00Z">
        <w:r w:rsidR="00814B84">
          <w:rPr>
            <w:i/>
          </w:rPr>
          <w:t>A</w:t>
        </w:r>
      </w:ins>
      <w:r w:rsidR="0076709A" w:rsidRPr="0076709A">
        <w:rPr>
          <w:i/>
        </w:rPr>
        <w:t>lthough</w:t>
      </w:r>
      <w:del w:id="43" w:author="Jeong, H. D [CCE E]" w:date="2016-09-10T19:54:00Z">
        <w:r w:rsidR="0076709A" w:rsidRPr="0076709A" w:rsidDel="00814B84">
          <w:rPr>
            <w:i/>
          </w:rPr>
          <w:delText>,</w:delText>
        </w:r>
      </w:del>
      <w:r w:rsidR="0076709A" w:rsidRPr="0076709A">
        <w:rPr>
          <w:i/>
        </w:rPr>
        <w:t xml:space="preserve"> a plethora of semantic </w:t>
      </w:r>
      <w:r w:rsidR="0076709A" w:rsidRPr="0076709A">
        <w:rPr>
          <w:i/>
        </w:rPr>
        <w:lastRenderedPageBreak/>
        <w:t xml:space="preserve">resources have been introduced </w:t>
      </w:r>
      <w:del w:id="44" w:author="Jeong, H. D [CCE E]" w:date="2016-09-10T19:54:00Z">
        <w:r w:rsidR="0076709A" w:rsidRPr="0076709A" w:rsidDel="00814B84">
          <w:rPr>
            <w:i/>
          </w:rPr>
          <w:delText xml:space="preserve">for </w:delText>
        </w:r>
      </w:del>
      <w:ins w:id="45" w:author="Jeong, H. D [CCE E]" w:date="2016-09-10T19:54:00Z">
        <w:r w:rsidR="00814B84">
          <w:rPr>
            <w:i/>
          </w:rPr>
          <w:t>to</w:t>
        </w:r>
        <w:r w:rsidR="00814B84" w:rsidRPr="0076709A">
          <w:rPr>
            <w:i/>
          </w:rPr>
          <w:t xml:space="preserve"> </w:t>
        </w:r>
      </w:ins>
      <w:r w:rsidR="0076709A" w:rsidRPr="0076709A">
        <w:rPr>
          <w:i/>
        </w:rPr>
        <w:t xml:space="preserve">the highway sector, their coverages of terms are still far inadequate for a large number of disciplines, and processes across the </w:t>
      </w:r>
      <w:ins w:id="46" w:author="Jeong, H. D [CCE E]" w:date="2016-09-10T19:54:00Z">
        <w:r w:rsidR="00814B84">
          <w:rPr>
            <w:i/>
          </w:rPr>
          <w:t xml:space="preserve">highway </w:t>
        </w:r>
      </w:ins>
      <w:r w:rsidR="0076709A" w:rsidRPr="0076709A">
        <w:rPr>
          <w:i/>
        </w:rPr>
        <w:t>project life cycle. This i</w:t>
      </w:r>
      <w:r w:rsidR="00856C79">
        <w:rPr>
          <w:i/>
        </w:rPr>
        <w:t xml:space="preserve">s because of the reliance on a </w:t>
      </w:r>
      <w:r w:rsidR="0076709A" w:rsidRPr="0076709A">
        <w:rPr>
          <w:i/>
        </w:rPr>
        <w:t xml:space="preserve">tedious and time-consuming approach which requires developers to manually gather and translate knowledge from domain experts or text documents into a machine-readable format. </w:t>
      </w:r>
      <w:ins w:id="47" w:author="Jeong, H. D [CCE E]" w:date="2016-09-10T19:55:00Z">
        <w:r w:rsidR="00814B84">
          <w:rPr>
            <w:i/>
          </w:rPr>
          <w:t>Thus, t</w:t>
        </w:r>
      </w:ins>
      <w:del w:id="48" w:author="Jeong, H. D [CCE E]" w:date="2016-09-10T19:55:00Z">
        <w:r w:rsidR="0076709A" w:rsidRPr="0076709A" w:rsidDel="00814B84">
          <w:rPr>
            <w:i/>
          </w:rPr>
          <w:delText>T</w:delText>
        </w:r>
      </w:del>
      <w:r w:rsidR="0076709A" w:rsidRPr="0076709A">
        <w:rPr>
          <w:i/>
        </w:rPr>
        <w:t>here is a need for computer-aided methods to remove this k</w:t>
      </w:r>
      <w:r w:rsidR="00805B1B">
        <w:rPr>
          <w:i/>
        </w:rPr>
        <w:t xml:space="preserve">nowledge acquisition </w:t>
      </w:r>
      <w:r w:rsidR="00805B1B" w:rsidRPr="00805B1B">
        <w:rPr>
          <w:i/>
        </w:rPr>
        <w:t>bottleneck (</w:t>
      </w:r>
      <w:proofErr w:type="spellStart"/>
      <w:r w:rsidR="00805B1B" w:rsidRPr="00805B1B">
        <w:rPr>
          <w:i/>
        </w:rPr>
        <w:t>Mounce</w:t>
      </w:r>
      <w:proofErr w:type="spellEnd"/>
      <w:r w:rsidR="00805B1B" w:rsidRPr="00805B1B">
        <w:rPr>
          <w:i/>
        </w:rPr>
        <w:t xml:space="preserve"> et al. 2010)</w:t>
      </w:r>
      <w:r w:rsidR="0076709A" w:rsidRPr="0076709A">
        <w:rPr>
          <w:i/>
        </w:rPr>
        <w:t xml:space="preserve">, </w:t>
      </w:r>
      <w:del w:id="49" w:author="Jeong, H. D [CCE E]" w:date="2016-09-10T19:55:00Z">
        <w:r w:rsidR="0076709A" w:rsidRPr="0076709A" w:rsidDel="00814B84">
          <w:rPr>
            <w:i/>
          </w:rPr>
          <w:delText xml:space="preserve">such </w:delText>
        </w:r>
      </w:del>
      <w:ins w:id="50" w:author="Jeong, H. D [CCE E]" w:date="2016-09-10T19:55:00Z">
        <w:r w:rsidR="00814B84">
          <w:rPr>
            <w:i/>
          </w:rPr>
          <w:t>so</w:t>
        </w:r>
        <w:r w:rsidR="00814B84" w:rsidRPr="0076709A">
          <w:rPr>
            <w:i/>
          </w:rPr>
          <w:t xml:space="preserve"> </w:t>
        </w:r>
      </w:ins>
      <w:r w:rsidR="0076709A" w:rsidRPr="0076709A">
        <w:rPr>
          <w:i/>
        </w:rPr>
        <w:t xml:space="preserve">that digital dictionaries can be quickly constructed to meet a specific need and to keep up with the </w:t>
      </w:r>
      <w:del w:id="51" w:author="Jeong, H. D [CCE E]" w:date="2016-09-10T19:55:00Z">
        <w:r w:rsidR="0076709A" w:rsidRPr="0076709A" w:rsidDel="00814B84">
          <w:rPr>
            <w:i/>
          </w:rPr>
          <w:delText xml:space="preserve">sustainable </w:delText>
        </w:r>
      </w:del>
      <w:r w:rsidR="0076709A" w:rsidRPr="0076709A">
        <w:rPr>
          <w:i/>
        </w:rPr>
        <w:t xml:space="preserve">growth of terms </w:t>
      </w:r>
      <w:del w:id="52" w:author="Jeong, H. D [CCE E]" w:date="2016-09-10T19:55:00Z">
        <w:r w:rsidR="0076709A" w:rsidRPr="0076709A" w:rsidDel="00814B84">
          <w:rPr>
            <w:i/>
          </w:rPr>
          <w:delText>arisen along with</w:delText>
        </w:r>
      </w:del>
      <w:ins w:id="53" w:author="Jeong, H. D [CCE E]" w:date="2016-09-10T19:55:00Z">
        <w:r w:rsidR="00814B84">
          <w:rPr>
            <w:i/>
          </w:rPr>
          <w:t xml:space="preserve">due to rapid applications of </w:t>
        </w:r>
      </w:ins>
      <w:r w:rsidR="0076709A" w:rsidRPr="0076709A">
        <w:rPr>
          <w:i/>
        </w:rPr>
        <w:t xml:space="preserve"> new </w:t>
      </w:r>
      <w:del w:id="54" w:author="Jeong, H. D [CCE E]" w:date="2016-09-10T19:55:00Z">
        <w:r w:rsidR="0076709A" w:rsidRPr="0076709A" w:rsidDel="00814B84">
          <w:rPr>
            <w:i/>
          </w:rPr>
          <w:delText xml:space="preserve">knowledge and </w:delText>
        </w:r>
      </w:del>
      <w:r w:rsidR="0076709A" w:rsidRPr="0076709A">
        <w:rPr>
          <w:i/>
        </w:rPr>
        <w:t>technologies</w:t>
      </w:r>
      <w:ins w:id="55" w:author="Jeong, H. D [CCE E]" w:date="2016-09-10T19:55:00Z">
        <w:r w:rsidR="00814B84">
          <w:rPr>
            <w:i/>
          </w:rPr>
          <w:t xml:space="preserve"> and knowledge</w:t>
        </w:r>
      </w:ins>
      <w:r w:rsidR="0076709A" w:rsidRPr="0076709A">
        <w:rPr>
          <w:i/>
        </w:rPr>
        <w:t>.</w:t>
      </w:r>
      <w:r w:rsidR="0076709A">
        <w:rPr>
          <w:i/>
        </w:rPr>
        <w:t>”</w:t>
      </w:r>
    </w:p>
    <w:p w14:paraId="3E40D5B8" w14:textId="3980BF9F" w:rsidR="00696C02" w:rsidRDefault="002E6CCE" w:rsidP="00074239">
      <w:pPr>
        <w:jc w:val="both"/>
      </w:pPr>
      <w:r>
        <w:t xml:space="preserve">3. </w:t>
      </w:r>
      <w:r w:rsidR="00EC468E">
        <w:t>“</w:t>
      </w:r>
      <w:r w:rsidR="00BB6DDE" w:rsidRPr="00BB6DDE">
        <w:t>On page 4 you present no evidence that the growth of terms is exponential - and it is hard to imagine that this could be the case.</w:t>
      </w:r>
      <w:r w:rsidR="00EC468E">
        <w:t>”</w:t>
      </w:r>
    </w:p>
    <w:p w14:paraId="5853D7CC" w14:textId="4561AA70" w:rsidR="002E6CCE" w:rsidRDefault="002E6CCE" w:rsidP="00074239">
      <w:pPr>
        <w:ind w:left="720"/>
        <w:jc w:val="both"/>
        <w:rPr>
          <w:ins w:id="56" w:author="Jeong, H. D [CCE E]" w:date="2016-09-10T19:57:00Z"/>
          <w:i/>
        </w:rPr>
      </w:pPr>
      <w:r w:rsidRPr="00696C02">
        <w:rPr>
          <w:i/>
        </w:rPr>
        <w:t xml:space="preserve">Response: </w:t>
      </w:r>
      <w:del w:id="57" w:author="Jeong, H. D [CCE E]" w:date="2016-09-10T20:21:00Z">
        <w:r w:rsidDel="000B7155">
          <w:rPr>
            <w:i/>
            <w:color w:val="212121"/>
            <w:shd w:val="clear" w:color="auto" w:fill="FFFFFF"/>
          </w:rPr>
          <w:delText>Thank you for your comment</w:delText>
        </w:r>
        <w:r w:rsidDel="000B7155">
          <w:rPr>
            <w:i/>
          </w:rPr>
          <w:delText>.</w:delText>
        </w:r>
        <w:r w:rsidR="007750DC" w:rsidDel="000B7155">
          <w:rPr>
            <w:i/>
          </w:rPr>
          <w:delText xml:space="preserve"> </w:delText>
        </w:r>
      </w:del>
      <w:ins w:id="58" w:author="Jeong, H. D [CCE E]" w:date="2016-09-10T19:56:00Z">
        <w:r w:rsidR="00200794">
          <w:rPr>
            <w:i/>
          </w:rPr>
          <w:t xml:space="preserve">We have toned down the sentence. </w:t>
        </w:r>
      </w:ins>
      <w:ins w:id="59" w:author="Jeong, H. D [CCE E]" w:date="2016-09-10T19:57:00Z">
        <w:r w:rsidR="00200794">
          <w:rPr>
            <w:i/>
          </w:rPr>
          <w:t>The revised sentences now reads</w:t>
        </w:r>
      </w:ins>
      <w:del w:id="60" w:author="Jeong, H. D [CCE E]" w:date="2016-09-10T19:57:00Z">
        <w:r w:rsidR="007750DC" w:rsidDel="00200794">
          <w:rPr>
            <w:i/>
          </w:rPr>
          <w:delText>T</w:delText>
        </w:r>
        <w:r w:rsidR="00BB6DDE" w:rsidDel="00200794">
          <w:rPr>
            <w:i/>
          </w:rPr>
          <w:delText>he term “exponential”</w:delText>
        </w:r>
        <w:r w:rsidR="007750DC" w:rsidDel="00200794">
          <w:rPr>
            <w:i/>
          </w:rPr>
          <w:delText xml:space="preserve"> has been replaced</w:delText>
        </w:r>
        <w:r w:rsidR="00247031" w:rsidDel="00200794">
          <w:rPr>
            <w:i/>
          </w:rPr>
          <w:delText xml:space="preserve"> by</w:delText>
        </w:r>
        <w:r w:rsidR="00BB6DDE" w:rsidDel="00200794">
          <w:rPr>
            <w:i/>
          </w:rPr>
          <w:delText xml:space="preserve"> “sustainable”</w:delText>
        </w:r>
        <w:r w:rsidR="00CE5F1E" w:rsidDel="00200794">
          <w:rPr>
            <w:i/>
          </w:rPr>
          <w:delText xml:space="preserve"> on page 3, line 74</w:delText>
        </w:r>
        <w:r w:rsidR="009F312C" w:rsidDel="00200794">
          <w:rPr>
            <w:i/>
          </w:rPr>
          <w:delText>.</w:delText>
        </w:r>
      </w:del>
    </w:p>
    <w:p w14:paraId="0F647A12" w14:textId="401A3C50" w:rsidR="00200794" w:rsidRDefault="00200794" w:rsidP="00200794">
      <w:pPr>
        <w:ind w:left="720"/>
        <w:jc w:val="both"/>
        <w:rPr>
          <w:ins w:id="61" w:author="Jeong, H. D [CCE E]" w:date="2016-09-10T19:57:00Z"/>
          <w:i/>
        </w:rPr>
      </w:pPr>
      <w:ins w:id="62" w:author="Jeong, H. D [CCE E]" w:date="2016-09-10T19:57:00Z">
        <w:r>
          <w:rPr>
            <w:i/>
          </w:rPr>
          <w:t>“</w:t>
        </w:r>
        <w:proofErr w:type="gramStart"/>
        <w:r>
          <w:rPr>
            <w:i/>
          </w:rPr>
          <w:t>…..</w:t>
        </w:r>
        <w:proofErr w:type="gramEnd"/>
        <w:r w:rsidRPr="0076709A">
          <w:rPr>
            <w:i/>
          </w:rPr>
          <w:t xml:space="preserve">digital dictionaries can be quickly constructed to meet a specific need and to keep up with the growth of terms </w:t>
        </w:r>
        <w:r>
          <w:rPr>
            <w:i/>
          </w:rPr>
          <w:t xml:space="preserve">due to rapid applications of </w:t>
        </w:r>
        <w:r w:rsidRPr="0076709A">
          <w:rPr>
            <w:i/>
          </w:rPr>
          <w:t xml:space="preserve"> new technologies</w:t>
        </w:r>
        <w:r>
          <w:rPr>
            <w:i/>
          </w:rPr>
          <w:t xml:space="preserve"> and knowledge</w:t>
        </w:r>
        <w:r w:rsidRPr="0076709A">
          <w:rPr>
            <w:i/>
          </w:rPr>
          <w:t>.</w:t>
        </w:r>
        <w:r>
          <w:rPr>
            <w:i/>
          </w:rPr>
          <w:t>”</w:t>
        </w:r>
      </w:ins>
    </w:p>
    <w:p w14:paraId="44155246" w14:textId="77777777" w:rsidR="00200794" w:rsidRDefault="00200794" w:rsidP="00074239">
      <w:pPr>
        <w:ind w:left="720"/>
        <w:jc w:val="both"/>
        <w:rPr>
          <w:i/>
        </w:rPr>
      </w:pPr>
    </w:p>
    <w:p w14:paraId="17DD2C64" w14:textId="0A45822B" w:rsidR="00696C02" w:rsidRDefault="00EC468E" w:rsidP="00074239">
      <w:pPr>
        <w:jc w:val="both"/>
      </w:pPr>
      <w:r>
        <w:t>4. “</w:t>
      </w:r>
      <w:r w:rsidR="00E4110D" w:rsidRPr="00E4110D">
        <w:t>On page 6 you could present more explanation as to why reliance on digital dictionaries is becoming a bottleneck.</w:t>
      </w:r>
      <w:r>
        <w:t>”</w:t>
      </w:r>
    </w:p>
    <w:p w14:paraId="1AFCAEA7" w14:textId="50A10561" w:rsidR="00AE1DD9" w:rsidRDefault="00AE1DD9" w:rsidP="00074239">
      <w:pPr>
        <w:ind w:left="720"/>
        <w:jc w:val="both"/>
        <w:rPr>
          <w:i/>
          <w:color w:val="212121"/>
          <w:shd w:val="clear" w:color="auto" w:fill="FFFFFF"/>
        </w:rPr>
      </w:pPr>
      <w:r w:rsidRPr="00696C02">
        <w:rPr>
          <w:i/>
        </w:rPr>
        <w:t xml:space="preserve">Response: </w:t>
      </w:r>
      <w:del w:id="63" w:author="Jeong, H. D [CCE E]" w:date="2016-09-10T20:21:00Z">
        <w:r w:rsidDel="000B7155">
          <w:rPr>
            <w:i/>
            <w:color w:val="212121"/>
            <w:shd w:val="clear" w:color="auto" w:fill="FFFFFF"/>
          </w:rPr>
          <w:delText>Thank you for your comment.</w:delText>
        </w:r>
        <w:r w:rsidR="00A37A21" w:rsidDel="000B7155">
          <w:rPr>
            <w:i/>
            <w:color w:val="212121"/>
            <w:shd w:val="clear" w:color="auto" w:fill="FFFFFF"/>
          </w:rPr>
          <w:delText xml:space="preserve"> </w:delText>
        </w:r>
      </w:del>
      <w:r w:rsidR="00FB0FFF">
        <w:rPr>
          <w:i/>
          <w:color w:val="212121"/>
          <w:shd w:val="clear" w:color="auto" w:fill="FFFFFF"/>
        </w:rPr>
        <w:t>The authors have included the following</w:t>
      </w:r>
      <w:r w:rsidR="00342841">
        <w:rPr>
          <w:i/>
          <w:color w:val="212121"/>
          <w:shd w:val="clear" w:color="auto" w:fill="FFFFFF"/>
        </w:rPr>
        <w:t xml:space="preserve"> information</w:t>
      </w:r>
      <w:ins w:id="64" w:author="Jeong, H. D [CCE E]" w:date="2016-09-10T19:58:00Z">
        <w:r w:rsidR="00200794">
          <w:rPr>
            <w:i/>
            <w:color w:val="212121"/>
            <w:shd w:val="clear" w:color="auto" w:fill="FFFFFF"/>
          </w:rPr>
          <w:t xml:space="preserve"> and reference</w:t>
        </w:r>
      </w:ins>
      <w:r w:rsidR="00FB0FFF">
        <w:rPr>
          <w:i/>
          <w:color w:val="212121"/>
          <w:shd w:val="clear" w:color="auto" w:fill="FFFFFF"/>
        </w:rPr>
        <w:t xml:space="preserve"> to explain why reliance on digital dictionaries is becoming a bottleneck</w:t>
      </w:r>
      <w:r w:rsidR="00A37A21">
        <w:rPr>
          <w:i/>
          <w:color w:val="212121"/>
          <w:shd w:val="clear" w:color="auto" w:fill="FFFFFF"/>
        </w:rPr>
        <w:t>.</w:t>
      </w:r>
    </w:p>
    <w:p w14:paraId="28EAA30D" w14:textId="6F044EEE" w:rsidR="00AE1DD9" w:rsidRPr="00246560" w:rsidRDefault="00025EA8" w:rsidP="00074239">
      <w:pPr>
        <w:ind w:left="720"/>
        <w:jc w:val="both"/>
        <w:rPr>
          <w:i/>
          <w:color w:val="212121"/>
          <w:shd w:val="clear" w:color="auto" w:fill="FFFFFF"/>
        </w:rPr>
      </w:pPr>
      <w:r>
        <w:rPr>
          <w:b/>
          <w:i/>
          <w:color w:val="212121"/>
          <w:shd w:val="clear" w:color="auto" w:fill="FFFFFF"/>
        </w:rPr>
        <w:t>Page 5, line 125-127</w:t>
      </w:r>
      <w:r w:rsidR="000C715D" w:rsidRPr="00C31A07">
        <w:rPr>
          <w:b/>
          <w:i/>
          <w:color w:val="212121"/>
          <w:shd w:val="clear" w:color="auto" w:fill="FFFFFF"/>
        </w:rPr>
        <w:t xml:space="preserve">, </w:t>
      </w:r>
      <w:r w:rsidR="0044447D">
        <w:rPr>
          <w:i/>
          <w:color w:val="212121"/>
          <w:shd w:val="clear" w:color="auto" w:fill="FFFFFF"/>
        </w:rPr>
        <w:t>“</w:t>
      </w:r>
      <w:r w:rsidR="0044447D" w:rsidRPr="0044447D">
        <w:rPr>
          <w:i/>
          <w:color w:val="212121"/>
          <w:shd w:val="clear" w:color="auto" w:fill="FFFFFF"/>
        </w:rPr>
        <w:t>However, digital</w:t>
      </w:r>
      <w:r w:rsidR="0044447D">
        <w:rPr>
          <w:i/>
          <w:color w:val="212121"/>
          <w:shd w:val="clear" w:color="auto" w:fill="FFFFFF"/>
        </w:rPr>
        <w:t xml:space="preserve"> </w:t>
      </w:r>
      <w:r w:rsidR="0044447D" w:rsidRPr="0044447D">
        <w:rPr>
          <w:i/>
          <w:color w:val="212121"/>
          <w:shd w:val="clear" w:color="auto" w:fill="FFFFFF"/>
        </w:rPr>
        <w:t>dictionaries are typically hand-crafted; they are therefore not available to many domains (Kolb 2008).</w:t>
      </w:r>
      <w:r w:rsidR="0044447D">
        <w:rPr>
          <w:i/>
          <w:color w:val="212121"/>
          <w:shd w:val="clear" w:color="auto" w:fill="FFFFFF"/>
        </w:rPr>
        <w:t>”</w:t>
      </w:r>
    </w:p>
    <w:p w14:paraId="4C7E0582" w14:textId="51CF4742" w:rsidR="00696C02" w:rsidRDefault="00EC468E" w:rsidP="00074239">
      <w:pPr>
        <w:jc w:val="both"/>
      </w:pPr>
      <w:r>
        <w:t>5. “</w:t>
      </w:r>
      <w:r w:rsidR="00246560" w:rsidRPr="00246560">
        <w:t>On page 7 it would be useful to present some information on the performance of the techniques an</w:t>
      </w:r>
      <w:r w:rsidR="00246560">
        <w:t>d system that you mention here.</w:t>
      </w:r>
      <w:r>
        <w:t>”</w:t>
      </w:r>
    </w:p>
    <w:p w14:paraId="19A639A0" w14:textId="42941AF1" w:rsidR="00AE1DD9" w:rsidRDefault="00AE1DD9" w:rsidP="00074239">
      <w:pPr>
        <w:ind w:left="720"/>
        <w:jc w:val="both"/>
        <w:rPr>
          <w:i/>
        </w:rPr>
      </w:pPr>
      <w:r w:rsidRPr="00696C02">
        <w:rPr>
          <w:i/>
        </w:rPr>
        <w:t>Response:</w:t>
      </w:r>
      <w:r w:rsidRPr="00ED6CBB">
        <w:rPr>
          <w:i/>
          <w:color w:val="212121"/>
          <w:shd w:val="clear" w:color="auto" w:fill="FFFFFF"/>
        </w:rPr>
        <w:t xml:space="preserve"> </w:t>
      </w:r>
      <w:del w:id="65" w:author="Jeong, H. D [CCE E]" w:date="2016-09-10T20:21:00Z">
        <w:r w:rsidDel="000B7155">
          <w:rPr>
            <w:i/>
            <w:color w:val="212121"/>
            <w:shd w:val="clear" w:color="auto" w:fill="FFFFFF"/>
          </w:rPr>
          <w:delText xml:space="preserve">Thank you for your comment. </w:delText>
        </w:r>
      </w:del>
      <w:r w:rsidR="00E10556">
        <w:rPr>
          <w:i/>
        </w:rPr>
        <w:t>The authors</w:t>
      </w:r>
      <w:r w:rsidR="002C78DC">
        <w:rPr>
          <w:i/>
        </w:rPr>
        <w:t xml:space="preserve"> have</w:t>
      </w:r>
      <w:r w:rsidR="00790B59">
        <w:rPr>
          <w:i/>
        </w:rPr>
        <w:t xml:space="preserve"> added </w:t>
      </w:r>
      <w:r w:rsidR="007E168D">
        <w:rPr>
          <w:i/>
        </w:rPr>
        <w:t xml:space="preserve">several sentences </w:t>
      </w:r>
      <w:ins w:id="66" w:author="Jeong, H. D [CCE E]" w:date="2016-09-10T20:00:00Z">
        <w:r w:rsidR="00EE57C5">
          <w:rPr>
            <w:i/>
          </w:rPr>
          <w:t xml:space="preserve">to further </w:t>
        </w:r>
      </w:ins>
      <w:r w:rsidR="007E168D">
        <w:rPr>
          <w:i/>
        </w:rPr>
        <w:t>discuss</w:t>
      </w:r>
      <w:del w:id="67" w:author="Jeong, H. D [CCE E]" w:date="2016-09-10T20:00:00Z">
        <w:r w:rsidR="007E168D" w:rsidDel="00EE57C5">
          <w:rPr>
            <w:i/>
          </w:rPr>
          <w:delText>ing</w:delText>
        </w:r>
      </w:del>
      <w:r w:rsidR="00790B59">
        <w:rPr>
          <w:i/>
        </w:rPr>
        <w:t xml:space="preserve"> </w:t>
      </w:r>
      <w:r w:rsidR="00F65429">
        <w:rPr>
          <w:i/>
        </w:rPr>
        <w:t xml:space="preserve">the </w:t>
      </w:r>
      <w:r w:rsidR="00790B59">
        <w:rPr>
          <w:i/>
        </w:rPr>
        <w:t>performance</w:t>
      </w:r>
      <w:r w:rsidR="00BE2552">
        <w:rPr>
          <w:i/>
        </w:rPr>
        <w:t xml:space="preserve"> of</w:t>
      </w:r>
      <w:r w:rsidR="00F65429">
        <w:rPr>
          <w:i/>
        </w:rPr>
        <w:t xml:space="preserve"> th</w:t>
      </w:r>
      <w:ins w:id="68" w:author="Jeong, H. D [CCE E]" w:date="2016-09-10T20:00:00Z">
        <w:r w:rsidR="00EE57C5">
          <w:rPr>
            <w:i/>
          </w:rPr>
          <w:t>ose methods</w:t>
        </w:r>
      </w:ins>
      <w:del w:id="69" w:author="Jeong, H. D [CCE E]" w:date="2016-09-10T20:00:00Z">
        <w:r w:rsidR="00F65429" w:rsidDel="00EE57C5">
          <w:rPr>
            <w:i/>
          </w:rPr>
          <w:delText>e</w:delText>
        </w:r>
      </w:del>
      <w:r w:rsidR="00F65429">
        <w:rPr>
          <w:i/>
        </w:rPr>
        <w:t xml:space="preserve"> mentioned</w:t>
      </w:r>
      <w:ins w:id="70" w:author="Le, Tuyen T [CCE E]" w:date="2016-09-10T22:17:00Z">
        <w:r w:rsidR="00B662CE">
          <w:rPr>
            <w:i/>
          </w:rPr>
          <w:t xml:space="preserve"> </w:t>
        </w:r>
      </w:ins>
      <w:del w:id="71" w:author="Jeong, H. D [CCE E]" w:date="2016-09-10T20:00:00Z">
        <w:r w:rsidR="00F65429" w:rsidDel="00EE57C5">
          <w:rPr>
            <w:i/>
          </w:rPr>
          <w:delText xml:space="preserve"> method</w:delText>
        </w:r>
        <w:r w:rsidR="001D3FA8" w:rsidDel="00EE57C5">
          <w:rPr>
            <w:i/>
          </w:rPr>
          <w:delText>s</w:delText>
        </w:r>
        <w:r w:rsidR="0023064A" w:rsidDel="00EE57C5">
          <w:rPr>
            <w:i/>
          </w:rPr>
          <w:delText xml:space="preserve"> to</w:delText>
        </w:r>
      </w:del>
      <w:ins w:id="72" w:author="Jeong, H. D [CCE E]" w:date="2016-09-10T20:00:00Z">
        <w:r w:rsidR="00EE57C5">
          <w:rPr>
            <w:i/>
          </w:rPr>
          <w:t>in</w:t>
        </w:r>
      </w:ins>
      <w:r w:rsidR="0023064A">
        <w:rPr>
          <w:i/>
        </w:rPr>
        <w:t xml:space="preserve"> the manuscript, </w:t>
      </w:r>
      <w:r w:rsidR="00790B59">
        <w:rPr>
          <w:i/>
        </w:rPr>
        <w:t>as follows</w:t>
      </w:r>
      <w:r>
        <w:rPr>
          <w:i/>
        </w:rPr>
        <w:t xml:space="preserve">. </w:t>
      </w:r>
    </w:p>
    <w:p w14:paraId="0AF3D348" w14:textId="0C003108" w:rsidR="00790B59" w:rsidRDefault="0023064A" w:rsidP="00074239">
      <w:pPr>
        <w:ind w:left="720"/>
        <w:jc w:val="both"/>
        <w:rPr>
          <w:i/>
        </w:rPr>
      </w:pPr>
      <w:r w:rsidRPr="0023064A">
        <w:rPr>
          <w:b/>
          <w:i/>
        </w:rPr>
        <w:t>P</w:t>
      </w:r>
      <w:r w:rsidR="0087000C">
        <w:rPr>
          <w:b/>
          <w:i/>
        </w:rPr>
        <w:t>age 6-</w:t>
      </w:r>
      <w:r w:rsidRPr="0023064A">
        <w:rPr>
          <w:b/>
          <w:i/>
        </w:rPr>
        <w:t>7, line 15</w:t>
      </w:r>
      <w:r w:rsidR="0087000C">
        <w:rPr>
          <w:b/>
          <w:i/>
        </w:rPr>
        <w:t>7-161</w:t>
      </w:r>
      <w:r w:rsidRPr="0023064A">
        <w:rPr>
          <w:b/>
          <w:i/>
        </w:rPr>
        <w:t>,</w:t>
      </w:r>
      <w:r>
        <w:rPr>
          <w:i/>
        </w:rPr>
        <w:t xml:space="preserve"> </w:t>
      </w:r>
      <w:r w:rsidR="00790B59">
        <w:rPr>
          <w:i/>
        </w:rPr>
        <w:t>“</w:t>
      </w:r>
      <w:r w:rsidR="00790B59" w:rsidRPr="00790B59">
        <w:rPr>
          <w:i/>
        </w:rPr>
        <w:t>For example, the results from a comparative study conducted by</w:t>
      </w:r>
      <w:r w:rsidR="00790B59">
        <w:rPr>
          <w:i/>
        </w:rPr>
        <w:t xml:space="preserve"> </w:t>
      </w:r>
      <w:r w:rsidR="00790B59" w:rsidRPr="00790B59">
        <w:rPr>
          <w:i/>
        </w:rPr>
        <w:t>Levy et al. (2015)</w:t>
      </w:r>
      <w:r w:rsidR="003D1414">
        <w:rPr>
          <w:i/>
        </w:rPr>
        <w:t xml:space="preserve"> </w:t>
      </w:r>
      <w:r w:rsidR="00790B59" w:rsidRPr="00790B59">
        <w:rPr>
          <w:i/>
        </w:rPr>
        <w:t>on the accuracy in various tasks and golden standards reveal</w:t>
      </w:r>
      <w:del w:id="73" w:author="Jeong, H. D [CCE E]" w:date="2016-09-10T20:01:00Z">
        <w:r w:rsidR="00790B59" w:rsidRPr="00790B59" w:rsidDel="00EE57C5">
          <w:rPr>
            <w:i/>
          </w:rPr>
          <w:delText>s</w:delText>
        </w:r>
      </w:del>
      <w:r w:rsidR="00790B59" w:rsidRPr="00790B59">
        <w:rPr>
          <w:i/>
        </w:rPr>
        <w:t xml:space="preserve"> that Skip-gram outperforms Glove in every experiment and is the winner in most of the tasks, especially on the </w:t>
      </w:r>
      <w:proofErr w:type="spellStart"/>
      <w:r w:rsidR="00790B59" w:rsidRPr="00790B59">
        <w:rPr>
          <w:i/>
        </w:rPr>
        <w:t>WordSim</w:t>
      </w:r>
      <w:proofErr w:type="spellEnd"/>
      <w:r w:rsidR="00790B59" w:rsidRPr="00790B59">
        <w:rPr>
          <w:i/>
        </w:rPr>
        <w:t xml:space="preserve"> Similarity dataset. Among these tasks, the best precision of Skip-gram is .793, while PPMI and Glove achieve the highest score </w:t>
      </w:r>
      <w:r w:rsidR="00790B59">
        <w:rPr>
          <w:i/>
        </w:rPr>
        <w:t xml:space="preserve">of .755 and .725 respectively.” </w:t>
      </w:r>
    </w:p>
    <w:p w14:paraId="44E79E9F" w14:textId="2384985E" w:rsidR="00607BE0" w:rsidRDefault="00607BE0" w:rsidP="00074239">
      <w:pPr>
        <w:jc w:val="both"/>
      </w:pPr>
      <w:r>
        <w:t>6. “</w:t>
      </w:r>
      <w:r w:rsidRPr="00607BE0">
        <w:t xml:space="preserve">On page 8 isn't it more important whether efforts like </w:t>
      </w:r>
      <w:proofErr w:type="spellStart"/>
      <w:r w:rsidRPr="00607BE0">
        <w:t>bSDD</w:t>
      </w:r>
      <w:proofErr w:type="spellEnd"/>
      <w:r w:rsidRPr="00607BE0">
        <w:t xml:space="preserve"> are complete rather than how long they take to create?</w:t>
      </w:r>
      <w:r>
        <w:t>”</w:t>
      </w:r>
    </w:p>
    <w:p w14:paraId="4CD6B5F0" w14:textId="1C964AC3" w:rsidR="0008550D" w:rsidRDefault="00607BE0" w:rsidP="00074239">
      <w:pPr>
        <w:ind w:left="720"/>
        <w:jc w:val="both"/>
        <w:rPr>
          <w:i/>
        </w:rPr>
      </w:pPr>
      <w:r w:rsidRPr="00696C02">
        <w:rPr>
          <w:i/>
        </w:rPr>
        <w:lastRenderedPageBreak/>
        <w:t>Response:</w:t>
      </w:r>
      <w:r w:rsidRPr="00ED6CBB">
        <w:rPr>
          <w:i/>
          <w:color w:val="212121"/>
          <w:shd w:val="clear" w:color="auto" w:fill="FFFFFF"/>
        </w:rPr>
        <w:t xml:space="preserve"> </w:t>
      </w:r>
      <w:del w:id="74" w:author="Jeong, H. D [CCE E]" w:date="2016-09-10T20:21:00Z">
        <w:r w:rsidDel="000B7155">
          <w:rPr>
            <w:i/>
            <w:color w:val="212121"/>
            <w:shd w:val="clear" w:color="auto" w:fill="FFFFFF"/>
          </w:rPr>
          <w:delText xml:space="preserve">Thank you for your comment. </w:delText>
        </w:r>
      </w:del>
      <w:r>
        <w:rPr>
          <w:i/>
        </w:rPr>
        <w:t xml:space="preserve">The </w:t>
      </w:r>
      <w:del w:id="75" w:author="Jeong, H. D [CCE E]" w:date="2016-09-10T20:02:00Z">
        <w:r w:rsidDel="00EE57C5">
          <w:rPr>
            <w:i/>
          </w:rPr>
          <w:delText xml:space="preserve">emphasis </w:delText>
        </w:r>
      </w:del>
      <w:ins w:id="76" w:author="Jeong, H. D [CCE E]" w:date="2016-09-10T20:02:00Z">
        <w:r w:rsidR="00EE57C5">
          <w:rPr>
            <w:i/>
          </w:rPr>
          <w:t xml:space="preserve">focus </w:t>
        </w:r>
      </w:ins>
      <w:r>
        <w:rPr>
          <w:i/>
        </w:rPr>
        <w:t xml:space="preserve">of this paper is to reduce the reliance on human efforts in developing dictionaries such as </w:t>
      </w:r>
      <w:proofErr w:type="spellStart"/>
      <w:r>
        <w:rPr>
          <w:i/>
        </w:rPr>
        <w:t>bSDD</w:t>
      </w:r>
      <w:proofErr w:type="spellEnd"/>
      <w:r>
        <w:rPr>
          <w:i/>
        </w:rPr>
        <w:t>. The author</w:t>
      </w:r>
      <w:ins w:id="77" w:author="Jeong, H. D [CCE E]" w:date="2016-09-10T20:02:00Z">
        <w:r w:rsidR="00EE57C5">
          <w:rPr>
            <w:i/>
          </w:rPr>
          <w:t>s</w:t>
        </w:r>
      </w:ins>
      <w:r w:rsidR="001F5318">
        <w:rPr>
          <w:i/>
        </w:rPr>
        <w:t xml:space="preserve"> have</w:t>
      </w:r>
      <w:r>
        <w:rPr>
          <w:i/>
        </w:rPr>
        <w:t xml:space="preserve"> </w:t>
      </w:r>
      <w:r w:rsidR="0008550D">
        <w:rPr>
          <w:i/>
        </w:rPr>
        <w:t xml:space="preserve">revised the paragraph with </w:t>
      </w:r>
      <w:del w:id="78" w:author="Jeong, H. D [CCE E]" w:date="2016-09-10T20:02:00Z">
        <w:r w:rsidR="0008550D" w:rsidDel="00EE57C5">
          <w:rPr>
            <w:i/>
          </w:rPr>
          <w:delText xml:space="preserve">several </w:delText>
        </w:r>
      </w:del>
      <w:r w:rsidR="0008550D">
        <w:rPr>
          <w:i/>
        </w:rPr>
        <w:t>new sentences</w:t>
      </w:r>
      <w:del w:id="79" w:author="Jeong, H. D [CCE E]" w:date="2016-09-10T20:02:00Z">
        <w:r w:rsidR="0008550D" w:rsidDel="00EE57C5">
          <w:rPr>
            <w:i/>
          </w:rPr>
          <w:delText xml:space="preserve"> added</w:delText>
        </w:r>
      </w:del>
      <w:r w:rsidR="00B828DB">
        <w:rPr>
          <w:i/>
        </w:rPr>
        <w:t xml:space="preserve"> to better describe the idea, as follows.</w:t>
      </w:r>
    </w:p>
    <w:p w14:paraId="04BD13E8" w14:textId="0843B70B" w:rsidR="00607BE0" w:rsidRDefault="00B828DB" w:rsidP="00B828DB">
      <w:pPr>
        <w:ind w:left="720"/>
        <w:jc w:val="both"/>
        <w:rPr>
          <w:i/>
        </w:rPr>
      </w:pPr>
      <w:r w:rsidRPr="00B828DB">
        <w:rPr>
          <w:b/>
          <w:i/>
        </w:rPr>
        <w:t xml:space="preserve">Page </w:t>
      </w:r>
      <w:r w:rsidR="00A93F4A">
        <w:rPr>
          <w:b/>
          <w:i/>
        </w:rPr>
        <w:t>7 and 8, line 174</w:t>
      </w:r>
      <w:r w:rsidR="000B6CE7">
        <w:rPr>
          <w:b/>
          <w:i/>
        </w:rPr>
        <w:t>-195</w:t>
      </w:r>
      <w:r w:rsidRPr="00B828DB">
        <w:rPr>
          <w:b/>
          <w:i/>
        </w:rPr>
        <w:t>,</w:t>
      </w:r>
      <w:r>
        <w:rPr>
          <w:i/>
        </w:rPr>
        <w:t xml:space="preserve"> </w:t>
      </w:r>
      <w:r w:rsidR="0008550D">
        <w:rPr>
          <w:i/>
        </w:rPr>
        <w:t>“</w:t>
      </w:r>
      <w:r w:rsidR="0008550D" w:rsidRPr="0008550D">
        <w:rPr>
          <w:i/>
        </w:rPr>
        <w:t>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w:t>
      </w:r>
      <w:r w:rsidR="0008550D">
        <w:rPr>
          <w:i/>
        </w:rPr>
        <w:t xml:space="preserve">nal </w:t>
      </w:r>
      <w:del w:id="80" w:author="Jeong, H. D [CCE E]" w:date="2016-09-10T20:17:00Z">
        <w:r w:rsidR="0008550D" w:rsidDel="0010216D">
          <w:rPr>
            <w:i/>
          </w:rPr>
          <w:delText xml:space="preserve">development </w:delText>
        </w:r>
      </w:del>
      <w:r w:rsidR="0008550D">
        <w:rPr>
          <w:i/>
        </w:rPr>
        <w:t>methods require</w:t>
      </w:r>
      <w:r w:rsidR="0008550D" w:rsidRPr="0008550D">
        <w:rPr>
          <w:i/>
        </w:rPr>
        <w:t xml:space="preserve"> </w:t>
      </w:r>
      <w:del w:id="81" w:author="Jeong, H. D [CCE E]" w:date="2016-09-10T20:17:00Z">
        <w:r w:rsidR="0008550D" w:rsidRPr="0008550D" w:rsidDel="0010216D">
          <w:rPr>
            <w:i/>
          </w:rPr>
          <w:delText xml:space="preserve">numerous </w:delText>
        </w:r>
      </w:del>
      <w:ins w:id="82" w:author="Jeong, H. D [CCE E]" w:date="2016-09-10T20:17:00Z">
        <w:r w:rsidR="0010216D">
          <w:rPr>
            <w:i/>
          </w:rPr>
          <w:t>significant</w:t>
        </w:r>
        <w:r w:rsidR="0010216D" w:rsidRPr="0008550D">
          <w:rPr>
            <w:i/>
          </w:rPr>
          <w:t xml:space="preserve"> </w:t>
        </w:r>
      </w:ins>
      <w:r w:rsidR="0008550D" w:rsidRPr="0008550D">
        <w:rPr>
          <w:i/>
        </w:rPr>
        <w:t>human efforts on knowledge retrieval, ontology construction and validation. The pioneer in this line of research is the e-COGNOS ontology</w:t>
      </w:r>
      <w:r w:rsidR="005F3EFC">
        <w:rPr>
          <w:i/>
        </w:rPr>
        <w:t xml:space="preserve"> </w:t>
      </w:r>
      <w:r w:rsidR="005F3EFC" w:rsidRPr="005F3EFC">
        <w:rPr>
          <w:i/>
        </w:rPr>
        <w:t>(Wetherill et al. 2002; Lima et al. 2005)</w:t>
      </w:r>
      <w:r w:rsidR="0051223A">
        <w:rPr>
          <w:i/>
        </w:rPr>
        <w:t xml:space="preserve"> </w:t>
      </w:r>
      <w:r w:rsidR="0008550D" w:rsidRPr="0008550D">
        <w:rPr>
          <w:i/>
        </w:rPr>
        <w:t xml:space="preserve">which formulates the execution process of a construction project as an explicitly interactive network of the principal concepts: Actor, Resources, Products, Processes and Technical Topics. The ontology developers of this project reviewed existing taxonomies (BS61000, </w:t>
      </w:r>
      <w:proofErr w:type="spellStart"/>
      <w:r w:rsidR="0008550D" w:rsidRPr="0008550D">
        <w:rPr>
          <w:i/>
        </w:rPr>
        <w:t>UniClass</w:t>
      </w:r>
      <w:proofErr w:type="spellEnd"/>
      <w:r w:rsidR="0008550D" w:rsidRPr="0008550D">
        <w:rPr>
          <w:i/>
        </w:rPr>
        <w:t>,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w:t>
      </w:r>
      <w:proofErr w:type="spellStart"/>
      <w:r w:rsidR="0008550D" w:rsidRPr="0008550D">
        <w:rPr>
          <w:i/>
        </w:rPr>
        <w:t>Cognos</w:t>
      </w:r>
      <w:proofErr w:type="spellEnd"/>
      <w:r w:rsidR="0008550D" w:rsidRPr="0008550D">
        <w:rPr>
          <w:i/>
        </w:rPr>
        <w:t xml:space="preserve">, a plenty of ontologies have been built for various aspects of the life cycle of a highway project, for instance, highway construction taxonomy </w:t>
      </w:r>
      <w:r w:rsidR="005F3EFC" w:rsidRPr="005F3EFC">
        <w:rPr>
          <w:i/>
        </w:rPr>
        <w:t>(El-</w:t>
      </w:r>
      <w:proofErr w:type="spellStart"/>
      <w:r w:rsidR="005F3EFC" w:rsidRPr="005F3EFC">
        <w:rPr>
          <w:i/>
        </w:rPr>
        <w:t>Diraby</w:t>
      </w:r>
      <w:proofErr w:type="spellEnd"/>
      <w:r w:rsidR="005F3EFC" w:rsidRPr="005F3EFC">
        <w:rPr>
          <w:i/>
        </w:rPr>
        <w:t xml:space="preserve"> and </w:t>
      </w:r>
      <w:proofErr w:type="spellStart"/>
      <w:r w:rsidR="005F3EFC" w:rsidRPr="005F3EFC">
        <w:rPr>
          <w:i/>
        </w:rPr>
        <w:t>Kashif</w:t>
      </w:r>
      <w:proofErr w:type="spellEnd"/>
      <w:r w:rsidR="005F3EFC" w:rsidRPr="005F3EFC">
        <w:rPr>
          <w:i/>
        </w:rPr>
        <w:t xml:space="preserve"> 2005; El-</w:t>
      </w:r>
      <w:proofErr w:type="spellStart"/>
      <w:r w:rsidR="005F3EFC" w:rsidRPr="005F3EFC">
        <w:rPr>
          <w:i/>
        </w:rPr>
        <w:t>Diraby</w:t>
      </w:r>
      <w:proofErr w:type="spellEnd"/>
      <w:r w:rsidR="005F3EFC" w:rsidRPr="005F3EFC">
        <w:rPr>
          <w:i/>
        </w:rPr>
        <w:t xml:space="preserve"> et al. 2005), freight </w:t>
      </w:r>
      <w:r w:rsidR="005F3EFC">
        <w:rPr>
          <w:i/>
        </w:rPr>
        <w:t>ontology (</w:t>
      </w:r>
      <w:proofErr w:type="spellStart"/>
      <w:r w:rsidR="005F3EFC">
        <w:rPr>
          <w:i/>
        </w:rPr>
        <w:t>Seedah</w:t>
      </w:r>
      <w:proofErr w:type="spellEnd"/>
      <w:r w:rsidR="005F3EFC">
        <w:rPr>
          <w:i/>
        </w:rPr>
        <w:t xml:space="preserve"> et al. 2015a), </w:t>
      </w:r>
      <w:r w:rsidR="005F3EFC" w:rsidRPr="005F3EFC">
        <w:rPr>
          <w:i/>
        </w:rPr>
        <w:t>and the ontology of urban infrastructure prod</w:t>
      </w:r>
      <w:r w:rsidR="00693D39">
        <w:rPr>
          <w:i/>
        </w:rPr>
        <w:t xml:space="preserve">ucts (Osman and </w:t>
      </w:r>
      <w:proofErr w:type="spellStart"/>
      <w:r w:rsidR="00693D39">
        <w:rPr>
          <w:i/>
        </w:rPr>
        <w:t>Ei-Diraby</w:t>
      </w:r>
      <w:proofErr w:type="spellEnd"/>
      <w:r w:rsidR="00693D39">
        <w:rPr>
          <w:i/>
        </w:rPr>
        <w:t xml:space="preserve"> 2006)</w:t>
      </w:r>
      <w:r w:rsidR="0008550D" w:rsidRPr="0008550D">
        <w:rPr>
          <w:i/>
        </w:rPr>
        <w:t>. Like the e-</w:t>
      </w:r>
      <w:proofErr w:type="spellStart"/>
      <w:r w:rsidR="0008550D" w:rsidRPr="0008550D">
        <w:rPr>
          <w:i/>
        </w:rPr>
        <w:t>Cognos</w:t>
      </w:r>
      <w:proofErr w:type="spellEnd"/>
      <w:r w:rsidR="0008550D" w:rsidRPr="0008550D">
        <w:rPr>
          <w:i/>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w:t>
      </w:r>
      <w:ins w:id="83" w:author="Jeong, H. D [CCE E]" w:date="2016-09-10T20:20:00Z">
        <w:r w:rsidR="0010216D">
          <w:rPr>
            <w:i/>
          </w:rPr>
          <w:t xml:space="preserve">and </w:t>
        </w:r>
      </w:ins>
      <w:r w:rsidR="0008550D" w:rsidRPr="0008550D">
        <w:rPr>
          <w:i/>
        </w:rPr>
        <w:t>the heterogeneity of concept names is usually neglected. Therefore, research is needed not only to automate the process of formulating domain concepts but also to incorporate term heterogeneity into ontologies.</w:t>
      </w:r>
      <w:r w:rsidR="005F3EFC">
        <w:rPr>
          <w:i/>
        </w:rPr>
        <w:t>”</w:t>
      </w:r>
    </w:p>
    <w:p w14:paraId="17454F04" w14:textId="00BAC14A" w:rsidR="00607BE0" w:rsidRDefault="006D5EA4" w:rsidP="00074239">
      <w:pPr>
        <w:jc w:val="both"/>
      </w:pPr>
      <w:r>
        <w:t>7</w:t>
      </w:r>
      <w:r w:rsidR="00607BE0">
        <w:t>. “</w:t>
      </w:r>
      <w:r w:rsidRPr="006D5EA4">
        <w:t>On page 9 how do we know that the coverage of this corpora is sufficient and complete? How about terms from corpora in other English language speaking countries? Or corpora from countries which use languages other than English? Need to scope your work better here.</w:t>
      </w:r>
      <w:r w:rsidR="00607BE0">
        <w:t>”</w:t>
      </w:r>
    </w:p>
    <w:p w14:paraId="716FF2E6" w14:textId="1DAEB077" w:rsidR="006D5EA4" w:rsidRDefault="00607BE0" w:rsidP="00074239">
      <w:pPr>
        <w:ind w:left="720"/>
        <w:jc w:val="both"/>
        <w:rPr>
          <w:i/>
        </w:rPr>
      </w:pPr>
      <w:r w:rsidRPr="00696C02">
        <w:rPr>
          <w:i/>
        </w:rPr>
        <w:t>Response:</w:t>
      </w:r>
      <w:r w:rsidRPr="00ED6CBB">
        <w:rPr>
          <w:i/>
          <w:color w:val="212121"/>
          <w:shd w:val="clear" w:color="auto" w:fill="FFFFFF"/>
        </w:rPr>
        <w:t xml:space="preserve"> </w:t>
      </w:r>
      <w:r>
        <w:rPr>
          <w:i/>
          <w:color w:val="212121"/>
          <w:shd w:val="clear" w:color="auto" w:fill="FFFFFF"/>
        </w:rPr>
        <w:t>Thank you for your comment.</w:t>
      </w:r>
      <w:r w:rsidR="001A6116">
        <w:rPr>
          <w:i/>
          <w:color w:val="212121"/>
          <w:shd w:val="clear" w:color="auto" w:fill="FFFFFF"/>
        </w:rPr>
        <w:t xml:space="preserve"> The present framework is limited to American-English text documents.</w:t>
      </w:r>
      <w:r>
        <w:rPr>
          <w:i/>
          <w:color w:val="212121"/>
          <w:shd w:val="clear" w:color="auto" w:fill="FFFFFF"/>
        </w:rPr>
        <w:t xml:space="preserve"> </w:t>
      </w:r>
      <w:r w:rsidR="006D5EA4">
        <w:rPr>
          <w:i/>
        </w:rPr>
        <w:t>The author</w:t>
      </w:r>
      <w:r w:rsidR="001A6116">
        <w:rPr>
          <w:i/>
        </w:rPr>
        <w:t>s</w:t>
      </w:r>
      <w:r w:rsidR="006D5EA4">
        <w:rPr>
          <w:i/>
        </w:rPr>
        <w:t xml:space="preserve"> have revised the </w:t>
      </w:r>
      <w:r w:rsidR="001A6116">
        <w:rPr>
          <w:i/>
        </w:rPr>
        <w:t xml:space="preserve">associated </w:t>
      </w:r>
      <w:r w:rsidR="004A2FD7">
        <w:rPr>
          <w:i/>
        </w:rPr>
        <w:t>sentence</w:t>
      </w:r>
      <w:r w:rsidR="006D5EA4">
        <w:rPr>
          <w:i/>
        </w:rPr>
        <w:t xml:space="preserve"> regarding this issue to clearly define the scope of the work</w:t>
      </w:r>
      <w:r w:rsidR="001A6116">
        <w:rPr>
          <w:i/>
        </w:rPr>
        <w:t>, as follows</w:t>
      </w:r>
      <w:r>
        <w:rPr>
          <w:i/>
        </w:rPr>
        <w:t>.</w:t>
      </w:r>
    </w:p>
    <w:p w14:paraId="5E6C83D0" w14:textId="299DC6E7" w:rsidR="00607BE0" w:rsidRDefault="0059598F" w:rsidP="00074239">
      <w:pPr>
        <w:ind w:left="720"/>
        <w:jc w:val="both"/>
        <w:rPr>
          <w:i/>
        </w:rPr>
      </w:pPr>
      <w:r>
        <w:rPr>
          <w:b/>
          <w:i/>
        </w:rPr>
        <w:t>Page 10, line 260-262</w:t>
      </w:r>
      <w:r w:rsidR="00267D21">
        <w:rPr>
          <w:i/>
        </w:rPr>
        <w:t xml:space="preserve">, </w:t>
      </w:r>
      <w:r w:rsidR="004A2FD7">
        <w:rPr>
          <w:i/>
        </w:rPr>
        <w:t>“</w:t>
      </w:r>
      <w:r w:rsidR="00212E79" w:rsidRPr="00212E79">
        <w:rPr>
          <w:i/>
        </w:rPr>
        <w:t>The goal of this research is to propose an NLP-based methodology that can automate the process of extracting roadway technical terms and their semantic relations from American-English roadway documents.</w:t>
      </w:r>
      <w:r w:rsidR="00212E79">
        <w:rPr>
          <w:i/>
        </w:rPr>
        <w:t>”</w:t>
      </w:r>
      <w:r w:rsidR="006C5A0A">
        <w:rPr>
          <w:i/>
        </w:rPr>
        <w:t xml:space="preserve"> </w:t>
      </w:r>
    </w:p>
    <w:p w14:paraId="7F51D221" w14:textId="61A0EE0C" w:rsidR="00607BE0" w:rsidRDefault="003865B0" w:rsidP="00074239">
      <w:pPr>
        <w:jc w:val="both"/>
      </w:pPr>
      <w:r>
        <w:t>8</w:t>
      </w:r>
      <w:r w:rsidR="00607BE0">
        <w:t>. “</w:t>
      </w:r>
      <w:r w:rsidRPr="003865B0">
        <w:t>On page 10 you should discuss the implication of removing tables and equations from your corpus.</w:t>
      </w:r>
      <w:r w:rsidR="00607BE0">
        <w:t>”</w:t>
      </w:r>
    </w:p>
    <w:p w14:paraId="00F74303" w14:textId="36C26509" w:rsidR="00607BE0" w:rsidRDefault="00607BE0" w:rsidP="00074239">
      <w:pPr>
        <w:ind w:left="720"/>
        <w:jc w:val="both"/>
        <w:rPr>
          <w:i/>
        </w:rPr>
      </w:pPr>
      <w:r w:rsidRPr="00696C02">
        <w:rPr>
          <w:i/>
        </w:rPr>
        <w:lastRenderedPageBreak/>
        <w:t>Response:</w:t>
      </w:r>
      <w:r w:rsidRPr="00ED6CBB">
        <w:rPr>
          <w:i/>
          <w:color w:val="212121"/>
          <w:shd w:val="clear" w:color="auto" w:fill="FFFFFF"/>
        </w:rPr>
        <w:t xml:space="preserve"> </w:t>
      </w:r>
      <w:del w:id="84" w:author="Jeong, H. D [CCE E]" w:date="2016-09-10T20:23:00Z">
        <w:r w:rsidDel="000B7155">
          <w:rPr>
            <w:i/>
            <w:color w:val="212121"/>
            <w:shd w:val="clear" w:color="auto" w:fill="FFFFFF"/>
          </w:rPr>
          <w:delText xml:space="preserve">Thank you for your comment. </w:delText>
        </w:r>
      </w:del>
      <w:r w:rsidR="006C5A0A">
        <w:rPr>
          <w:i/>
        </w:rPr>
        <w:t>The authors have included the following sentences</w:t>
      </w:r>
      <w:r w:rsidR="0058252D">
        <w:rPr>
          <w:i/>
        </w:rPr>
        <w:t xml:space="preserve"> </w:t>
      </w:r>
      <w:r w:rsidR="00651215">
        <w:rPr>
          <w:i/>
        </w:rPr>
        <w:t>to</w:t>
      </w:r>
      <w:r w:rsidR="006C5A0A">
        <w:rPr>
          <w:i/>
        </w:rPr>
        <w:t xml:space="preserve"> </w:t>
      </w:r>
      <w:r w:rsidR="00651215">
        <w:rPr>
          <w:i/>
        </w:rPr>
        <w:t>discuss</w:t>
      </w:r>
      <w:r w:rsidR="006C5A0A">
        <w:rPr>
          <w:i/>
        </w:rPr>
        <w:t xml:space="preserve"> the implication of removing tables and equations.</w:t>
      </w:r>
    </w:p>
    <w:p w14:paraId="305CF214" w14:textId="72080650" w:rsidR="006C5A0A" w:rsidRDefault="003175FC" w:rsidP="00074239">
      <w:pPr>
        <w:ind w:left="720"/>
        <w:jc w:val="both"/>
        <w:rPr>
          <w:i/>
        </w:rPr>
      </w:pPr>
      <w:r w:rsidRPr="00E4358B">
        <w:rPr>
          <w:b/>
          <w:i/>
        </w:rPr>
        <w:t>Page 11, line 276-279</w:t>
      </w:r>
      <w:r w:rsidR="00510FCF">
        <w:rPr>
          <w:i/>
        </w:rPr>
        <w:t xml:space="preserve">, </w:t>
      </w:r>
      <w:r w:rsidR="006C5A0A">
        <w:rPr>
          <w:i/>
        </w:rPr>
        <w:t>“</w:t>
      </w:r>
      <w:r w:rsidR="006C5A0A" w:rsidRPr="006C5A0A">
        <w:rPr>
          <w:i/>
        </w:rPr>
        <w:t xml:space="preserve">The removal of these features </w:t>
      </w:r>
      <w:ins w:id="85" w:author="Jeong, H. D [CCE E]" w:date="2016-09-10T20:23:00Z">
        <w:r w:rsidR="000B7155">
          <w:rPr>
            <w:i/>
          </w:rPr>
          <w:t xml:space="preserve">may </w:t>
        </w:r>
      </w:ins>
      <w:r w:rsidR="006C5A0A" w:rsidRPr="006C5A0A">
        <w:rPr>
          <w:i/>
        </w:rPr>
        <w:t>slightly reduce</w:t>
      </w:r>
      <w:del w:id="86" w:author="Jeong, H. D [CCE E]" w:date="2016-09-10T20:23:00Z">
        <w:r w:rsidR="006C5A0A" w:rsidRPr="006C5A0A" w:rsidDel="000B7155">
          <w:rPr>
            <w:i/>
          </w:rPr>
          <w:delText>s</w:delText>
        </w:r>
      </w:del>
      <w:r w:rsidR="006C5A0A" w:rsidRPr="006C5A0A">
        <w:rPr>
          <w:i/>
        </w:rPr>
        <w:t xml:space="preserve"> the corpus size, and accordingly affect</w:t>
      </w:r>
      <w:del w:id="87" w:author="Jeong, H. D [CCE E]" w:date="2016-09-10T20:23:00Z">
        <w:r w:rsidR="006C5A0A" w:rsidRPr="006C5A0A" w:rsidDel="000B7155">
          <w:rPr>
            <w:i/>
          </w:rPr>
          <w:delText>s</w:delText>
        </w:r>
      </w:del>
      <w:r w:rsidR="006C5A0A" w:rsidRPr="006C5A0A">
        <w:rPr>
          <w:i/>
        </w:rPr>
        <w:t xml:space="preserve"> the training dataset; however, it is necessary since words in tables and equations are not organized in the formal structure of a sentence and therefore the NLP algorithm may extract unreal noun phrases.</w:t>
      </w:r>
      <w:r w:rsidR="006C5A0A">
        <w:rPr>
          <w:i/>
        </w:rPr>
        <w:t>”</w:t>
      </w:r>
    </w:p>
    <w:p w14:paraId="327F0800" w14:textId="14F790C0" w:rsidR="004E20B5" w:rsidRDefault="004E20B5" w:rsidP="00074239">
      <w:pPr>
        <w:jc w:val="both"/>
      </w:pPr>
      <w:r>
        <w:t>9. “</w:t>
      </w:r>
      <w:r w:rsidRPr="004E20B5">
        <w:t>On page 14 you should expl</w:t>
      </w:r>
      <w:r>
        <w:t>ain what a 'one-hot vector' is</w:t>
      </w:r>
      <w:r w:rsidRPr="006D5EA4">
        <w:t>.</w:t>
      </w:r>
      <w:r>
        <w:t>”</w:t>
      </w:r>
    </w:p>
    <w:p w14:paraId="4E62AB0F" w14:textId="1C6F69D3" w:rsidR="004E20B5" w:rsidRDefault="004E20B5" w:rsidP="00074239">
      <w:pPr>
        <w:ind w:left="720"/>
        <w:jc w:val="both"/>
        <w:rPr>
          <w:i/>
        </w:rPr>
      </w:pPr>
      <w:r w:rsidRPr="00696C02">
        <w:rPr>
          <w:i/>
        </w:rPr>
        <w:t>Response:</w:t>
      </w:r>
      <w:r w:rsidRPr="00ED6CBB">
        <w:rPr>
          <w:i/>
          <w:color w:val="212121"/>
          <w:shd w:val="clear" w:color="auto" w:fill="FFFFFF"/>
        </w:rPr>
        <w:t xml:space="preserve"> </w:t>
      </w:r>
      <w:del w:id="88" w:author="Jeong, H. D [CCE E]" w:date="2016-09-10T20:24:00Z">
        <w:r w:rsidDel="000B7155">
          <w:rPr>
            <w:i/>
            <w:color w:val="212121"/>
            <w:shd w:val="clear" w:color="auto" w:fill="FFFFFF"/>
          </w:rPr>
          <w:delText xml:space="preserve">Thank you for your comment. </w:delText>
        </w:r>
      </w:del>
      <w:r w:rsidR="004464D7">
        <w:rPr>
          <w:i/>
          <w:color w:val="212121"/>
          <w:shd w:val="clear" w:color="auto" w:fill="FFFFFF"/>
        </w:rPr>
        <w:t>The authors have included the following sentences to explain the ‘one-hot’ vector</w:t>
      </w:r>
      <w:r>
        <w:rPr>
          <w:i/>
        </w:rPr>
        <w:t>.</w:t>
      </w:r>
    </w:p>
    <w:p w14:paraId="3A494E18" w14:textId="7760CC58" w:rsidR="004E20B5" w:rsidRDefault="005E6758" w:rsidP="00074239">
      <w:pPr>
        <w:ind w:left="720"/>
        <w:jc w:val="both"/>
        <w:rPr>
          <w:i/>
        </w:rPr>
      </w:pPr>
      <w:r w:rsidRPr="005E6758">
        <w:rPr>
          <w:b/>
          <w:i/>
        </w:rPr>
        <w:t>Page 16, line 406</w:t>
      </w:r>
      <w:r w:rsidR="00BC2282" w:rsidRPr="005E6758">
        <w:rPr>
          <w:b/>
          <w:i/>
        </w:rPr>
        <w:t>-40</w:t>
      </w:r>
      <w:r w:rsidRPr="005E6758">
        <w:rPr>
          <w:b/>
          <w:i/>
        </w:rPr>
        <w:t>6</w:t>
      </w:r>
      <w:r w:rsidR="00BC2282">
        <w:rPr>
          <w:i/>
        </w:rPr>
        <w:t xml:space="preserve">, </w:t>
      </w:r>
      <w:r w:rsidR="004E20B5">
        <w:rPr>
          <w:i/>
        </w:rPr>
        <w:t>“</w:t>
      </w:r>
      <w:r w:rsidR="0065251D" w:rsidRPr="0065251D">
        <w:rPr>
          <w:i/>
        </w:rPr>
        <w:t>In this model, a word in the cor</w:t>
      </w:r>
      <w:r w:rsidR="00670F32">
        <w:rPr>
          <w:i/>
        </w:rPr>
        <w:t>pus vocabulary is encoded as a “one-hot”</w:t>
      </w:r>
      <w:r w:rsidR="0065251D" w:rsidRPr="0065251D">
        <w:rPr>
          <w:i/>
        </w:rPr>
        <w:t xml:space="preserve"> vector which is a v</w:t>
      </w:r>
      <w:r w:rsidR="002040DB">
        <w:rPr>
          <w:i/>
        </w:rPr>
        <w:t>ector in which only one element</w:t>
      </w:r>
      <w:r w:rsidR="0065251D" w:rsidRPr="0065251D">
        <w:rPr>
          <w:i/>
        </w:rPr>
        <w:t xml:space="preserve"> at the index of the word in the vocabulary is set one, and all other items are zero. For </w:t>
      </w:r>
      <w:r w:rsidR="0065251D">
        <w:rPr>
          <w:i/>
        </w:rPr>
        <w:t xml:space="preserve">example, the one-hot vector of </w:t>
      </w:r>
      <w:proofErr w:type="spellStart"/>
      <w:r w:rsidR="0065251D">
        <w:rPr>
          <w:i/>
        </w:rPr>
        <w:t>k</w:t>
      </w:r>
      <w:r w:rsidR="0065251D" w:rsidRPr="0065251D">
        <w:rPr>
          <w:i/>
          <w:vertAlign w:val="superscript"/>
        </w:rPr>
        <w:t>th</w:t>
      </w:r>
      <w:proofErr w:type="spellEnd"/>
      <w:r w:rsidR="0065251D" w:rsidRPr="0065251D">
        <w:rPr>
          <w:i/>
        </w:rPr>
        <w:t xml:space="preserve"> word in the vocabula</w:t>
      </w:r>
      <w:r w:rsidR="0065251D">
        <w:rPr>
          <w:i/>
        </w:rPr>
        <w:t>ry with the size of V will be {x</w:t>
      </w:r>
      <w:r w:rsidR="0065251D" w:rsidRPr="0065251D">
        <w:rPr>
          <w:i/>
          <w:vertAlign w:val="subscript"/>
        </w:rPr>
        <w:t>1</w:t>
      </w:r>
      <w:r w:rsidR="0065251D" w:rsidRPr="0065251D">
        <w:rPr>
          <w:i/>
        </w:rPr>
        <w:t>=</w:t>
      </w:r>
      <w:r w:rsidR="0065251D">
        <w:rPr>
          <w:i/>
        </w:rPr>
        <w:t>0, x</w:t>
      </w:r>
      <w:r w:rsidR="0065251D" w:rsidRPr="0065251D">
        <w:rPr>
          <w:i/>
          <w:vertAlign w:val="subscript"/>
        </w:rPr>
        <w:t>2</w:t>
      </w:r>
      <w:r w:rsidR="0065251D">
        <w:rPr>
          <w:i/>
        </w:rPr>
        <w:t xml:space="preserve">=0, ..., </w:t>
      </w:r>
      <w:proofErr w:type="spellStart"/>
      <w:r w:rsidR="0065251D">
        <w:rPr>
          <w:i/>
        </w:rPr>
        <w:t>x</w:t>
      </w:r>
      <w:r w:rsidR="0065251D" w:rsidRPr="0065251D">
        <w:rPr>
          <w:i/>
          <w:vertAlign w:val="subscript"/>
        </w:rPr>
        <w:t>k</w:t>
      </w:r>
      <w:proofErr w:type="spellEnd"/>
      <w:r w:rsidR="0065251D">
        <w:rPr>
          <w:i/>
        </w:rPr>
        <w:t>=1,</w:t>
      </w:r>
      <w:r w:rsidR="00676DF3">
        <w:rPr>
          <w:i/>
        </w:rPr>
        <w:t xml:space="preserve"> </w:t>
      </w:r>
      <w:r w:rsidR="0065251D">
        <w:rPr>
          <w:i/>
        </w:rPr>
        <w:t>...</w:t>
      </w:r>
      <w:r w:rsidR="006A4329">
        <w:rPr>
          <w:i/>
        </w:rPr>
        <w:t xml:space="preserve">, </w:t>
      </w:r>
      <w:proofErr w:type="spellStart"/>
      <w:r w:rsidR="0065251D">
        <w:rPr>
          <w:i/>
        </w:rPr>
        <w:t>x</w:t>
      </w:r>
      <w:r w:rsidR="0065251D" w:rsidRPr="0065251D">
        <w:rPr>
          <w:i/>
          <w:vertAlign w:val="subscript"/>
        </w:rPr>
        <w:t>V</w:t>
      </w:r>
      <w:proofErr w:type="spellEnd"/>
      <w:r w:rsidR="0065251D">
        <w:rPr>
          <w:i/>
        </w:rPr>
        <w:t>=0}</w:t>
      </w:r>
      <w:r w:rsidR="00BC2282">
        <w:rPr>
          <w:i/>
        </w:rPr>
        <w:t>.</w:t>
      </w:r>
      <w:r w:rsidR="004E20B5">
        <w:rPr>
          <w:i/>
        </w:rPr>
        <w:t xml:space="preserve">” </w:t>
      </w:r>
    </w:p>
    <w:p w14:paraId="2945BAEC" w14:textId="4B06C1A7" w:rsidR="004E20B5" w:rsidRDefault="00823F4D" w:rsidP="00074239">
      <w:pPr>
        <w:jc w:val="both"/>
      </w:pPr>
      <w:r>
        <w:t>10</w:t>
      </w:r>
      <w:r w:rsidR="004E20B5">
        <w:t>. “</w:t>
      </w:r>
      <w:r w:rsidRPr="00823F4D">
        <w:t>In the discussion and conclusions there is no consideration of what is good enough in a lexicon. is your 81% precision sufficient? Is a F-measure of 65% sufficient?</w:t>
      </w:r>
      <w:r w:rsidR="004E20B5">
        <w:t>”</w:t>
      </w:r>
    </w:p>
    <w:p w14:paraId="7320BF28" w14:textId="25793B49" w:rsidR="004E20B5" w:rsidRDefault="004E20B5" w:rsidP="00074239">
      <w:pPr>
        <w:ind w:left="720"/>
        <w:jc w:val="both"/>
        <w:rPr>
          <w:i/>
        </w:rPr>
      </w:pPr>
      <w:r w:rsidRPr="00696C02">
        <w:rPr>
          <w:i/>
        </w:rPr>
        <w:t>Response:</w:t>
      </w:r>
      <w:r w:rsidRPr="00ED6CBB">
        <w:rPr>
          <w:i/>
          <w:color w:val="212121"/>
          <w:shd w:val="clear" w:color="auto" w:fill="FFFFFF"/>
        </w:rPr>
        <w:t xml:space="preserve"> </w:t>
      </w:r>
      <w:del w:id="89" w:author="Jeong, H. D [CCE E]" w:date="2016-09-10T20:25:00Z">
        <w:r w:rsidDel="000B7155">
          <w:rPr>
            <w:i/>
            <w:color w:val="212121"/>
            <w:shd w:val="clear" w:color="auto" w:fill="FFFFFF"/>
          </w:rPr>
          <w:delText xml:space="preserve">Thank you for your comment. </w:delText>
        </w:r>
      </w:del>
      <w:r w:rsidR="001007E6">
        <w:rPr>
          <w:i/>
          <w:color w:val="212121"/>
          <w:shd w:val="clear" w:color="auto" w:fill="FFFFFF"/>
        </w:rPr>
        <w:t>The autho</w:t>
      </w:r>
      <w:r w:rsidR="00E10142">
        <w:rPr>
          <w:i/>
          <w:color w:val="212121"/>
          <w:shd w:val="clear" w:color="auto" w:fill="FFFFFF"/>
        </w:rPr>
        <w:t>rs understand that the current performance is not high enough</w:t>
      </w:r>
      <w:r w:rsidR="00797621">
        <w:rPr>
          <w:i/>
          <w:color w:val="212121"/>
          <w:shd w:val="clear" w:color="auto" w:fill="FFFFFF"/>
        </w:rPr>
        <w:t xml:space="preserve"> for a fully automated process,</w:t>
      </w:r>
      <w:r w:rsidR="00E10142">
        <w:rPr>
          <w:i/>
          <w:color w:val="212121"/>
          <w:shd w:val="clear" w:color="auto" w:fill="FFFFFF"/>
        </w:rPr>
        <w:t xml:space="preserve"> when 35 percent of the tested terms are out of the vocabulary</w:t>
      </w:r>
      <w:r w:rsidR="00E10142">
        <w:rPr>
          <w:i/>
        </w:rPr>
        <w:t xml:space="preserve"> and 20% of the answers ar</w:t>
      </w:r>
      <w:r w:rsidR="000F1BAE">
        <w:rPr>
          <w:i/>
        </w:rPr>
        <w:t xml:space="preserve">e incorrect. Therefore, the </w:t>
      </w:r>
      <w:r w:rsidR="00E10142">
        <w:rPr>
          <w:i/>
        </w:rPr>
        <w:t xml:space="preserve">authors have suggested that </w:t>
      </w:r>
      <w:ins w:id="90" w:author="Jeong, H. D [CCE E]" w:date="2016-09-10T20:25:00Z">
        <w:r w:rsidR="000B7155">
          <w:rPr>
            <w:i/>
          </w:rPr>
          <w:t xml:space="preserve">the most immediate value of </w:t>
        </w:r>
      </w:ins>
      <w:r w:rsidR="00E10142">
        <w:rPr>
          <w:i/>
        </w:rPr>
        <w:t xml:space="preserve">this system </w:t>
      </w:r>
      <w:ins w:id="91" w:author="Jeong, H. D [CCE E]" w:date="2016-09-10T20:26:00Z">
        <w:r w:rsidR="000B7155">
          <w:rPr>
            <w:i/>
          </w:rPr>
          <w:t xml:space="preserve">is </w:t>
        </w:r>
      </w:ins>
      <w:del w:id="92" w:author="Jeong, H. D [CCE E]" w:date="2016-09-10T20:25:00Z">
        <w:r w:rsidR="00E10142" w:rsidDel="000B7155">
          <w:rPr>
            <w:i/>
          </w:rPr>
          <w:delText xml:space="preserve">is </w:delText>
        </w:r>
      </w:del>
      <w:del w:id="93" w:author="Jeong, H. D [CCE E]" w:date="2016-09-10T20:26:00Z">
        <w:r w:rsidR="00E10142" w:rsidDel="000B7155">
          <w:rPr>
            <w:i/>
          </w:rPr>
          <w:delText xml:space="preserve">expected to </w:delText>
        </w:r>
      </w:del>
      <w:r w:rsidR="00E10142">
        <w:rPr>
          <w:i/>
        </w:rPr>
        <w:t>significant</w:t>
      </w:r>
      <w:del w:id="94" w:author="Jeong, H. D [CCE E]" w:date="2016-09-10T20:26:00Z">
        <w:r w:rsidR="00E10142" w:rsidDel="000B7155">
          <w:rPr>
            <w:i/>
          </w:rPr>
          <w:delText>ly</w:delText>
        </w:r>
      </w:del>
      <w:r w:rsidR="00E10142">
        <w:rPr>
          <w:i/>
        </w:rPr>
        <w:t xml:space="preserve"> reduc</w:t>
      </w:r>
      <w:ins w:id="95" w:author="Jeong, H. D [CCE E]" w:date="2016-09-10T20:26:00Z">
        <w:r w:rsidR="000B7155">
          <w:rPr>
            <w:i/>
          </w:rPr>
          <w:t>tion of</w:t>
        </w:r>
      </w:ins>
      <w:del w:id="96" w:author="Jeong, H. D [CCE E]" w:date="2016-09-10T20:26:00Z">
        <w:r w:rsidR="00E10142" w:rsidDel="000B7155">
          <w:rPr>
            <w:i/>
          </w:rPr>
          <w:delText>e</w:delText>
        </w:r>
      </w:del>
      <w:r w:rsidR="00E10142">
        <w:rPr>
          <w:i/>
        </w:rPr>
        <w:t xml:space="preserve"> human efforts rather than completely remov</w:t>
      </w:r>
      <w:ins w:id="97" w:author="Jeong, H. D [CCE E]" w:date="2016-09-10T20:26:00Z">
        <w:r w:rsidR="000B7155">
          <w:rPr>
            <w:i/>
          </w:rPr>
          <w:t>ing</w:t>
        </w:r>
      </w:ins>
      <w:del w:id="98" w:author="Jeong, H. D [CCE E]" w:date="2016-09-10T20:26:00Z">
        <w:r w:rsidR="00E10142" w:rsidDel="000B7155">
          <w:rPr>
            <w:i/>
          </w:rPr>
          <w:delText>e</w:delText>
        </w:r>
      </w:del>
      <w:r w:rsidR="00E10142">
        <w:rPr>
          <w:i/>
        </w:rPr>
        <w:t xml:space="preserve"> the human </w:t>
      </w:r>
      <w:del w:id="99" w:author="Jeong, H. D [CCE E]" w:date="2016-09-10T20:26:00Z">
        <w:r w:rsidR="00E10142" w:rsidDel="000B7155">
          <w:rPr>
            <w:i/>
          </w:rPr>
          <w:delText>interfer</w:delText>
        </w:r>
        <w:r w:rsidR="0009189A" w:rsidDel="000B7155">
          <w:rPr>
            <w:i/>
          </w:rPr>
          <w:delText>ence</w:delText>
        </w:r>
      </w:del>
      <w:ins w:id="100" w:author="Jeong, H. D [CCE E]" w:date="2016-09-10T20:26:00Z">
        <w:r w:rsidR="000B7155">
          <w:rPr>
            <w:i/>
          </w:rPr>
          <w:t>involvement</w:t>
        </w:r>
      </w:ins>
      <w:r w:rsidR="00E10142">
        <w:rPr>
          <w:i/>
        </w:rPr>
        <w:t xml:space="preserve">. Users can use this proposed framework as an assistant tool and the automated result </w:t>
      </w:r>
      <w:r w:rsidR="00195A28">
        <w:rPr>
          <w:i/>
        </w:rPr>
        <w:t>may</w:t>
      </w:r>
      <w:r w:rsidR="00E10142">
        <w:rPr>
          <w:i/>
        </w:rPr>
        <w:t xml:space="preserve"> need a manual review. The following </w:t>
      </w:r>
      <w:r w:rsidR="00182106">
        <w:rPr>
          <w:i/>
        </w:rPr>
        <w:t>statements</w:t>
      </w:r>
      <w:r w:rsidR="00E10142">
        <w:rPr>
          <w:i/>
        </w:rPr>
        <w:t xml:space="preserve"> have been included in the discussions and conclusions sections of the manuscript to </w:t>
      </w:r>
      <w:r w:rsidR="00962F1E">
        <w:rPr>
          <w:i/>
        </w:rPr>
        <w:t>discuss</w:t>
      </w:r>
      <w:r w:rsidR="00E10142">
        <w:rPr>
          <w:i/>
        </w:rPr>
        <w:t xml:space="preserve"> the above issue</w:t>
      </w:r>
      <w:r w:rsidR="00B535A9">
        <w:rPr>
          <w:i/>
        </w:rPr>
        <w:t>s</w:t>
      </w:r>
      <w:r w:rsidR="00E10142">
        <w:rPr>
          <w:i/>
        </w:rPr>
        <w:t>.</w:t>
      </w:r>
    </w:p>
    <w:p w14:paraId="02F6D1F4" w14:textId="1F0E3E1B" w:rsidR="00E10142" w:rsidRDefault="008B151E" w:rsidP="00074239">
      <w:pPr>
        <w:ind w:left="720"/>
        <w:jc w:val="both"/>
        <w:rPr>
          <w:i/>
        </w:rPr>
      </w:pPr>
      <w:r w:rsidRPr="00F93382">
        <w:rPr>
          <w:b/>
          <w:i/>
        </w:rPr>
        <w:t>Discussions section, page 21, line 510-51</w:t>
      </w:r>
      <w:r w:rsidR="000B314D">
        <w:rPr>
          <w:b/>
          <w:i/>
        </w:rPr>
        <w:t>4</w:t>
      </w:r>
      <w:r w:rsidRPr="00F93382">
        <w:rPr>
          <w:b/>
          <w:i/>
        </w:rPr>
        <w:t xml:space="preserve">, </w:t>
      </w:r>
      <w:r w:rsidR="00E10142">
        <w:rPr>
          <w:i/>
        </w:rPr>
        <w:t>“The present</w:t>
      </w:r>
      <w:r w:rsidR="00E10142" w:rsidRPr="00E10142">
        <w:rPr>
          <w:i/>
        </w:rPr>
        <w:t xml:space="preserve"> framework is not to completely eliminate </w:t>
      </w:r>
      <w:del w:id="101" w:author="Jeong, H. D [CCE E]" w:date="2016-09-10T20:27:00Z">
        <w:r w:rsidR="00E10142" w:rsidRPr="00E10142" w:rsidDel="0062207C">
          <w:rPr>
            <w:i/>
          </w:rPr>
          <w:delText xml:space="preserve">the </w:delText>
        </w:r>
      </w:del>
      <w:r w:rsidR="00E10142" w:rsidRPr="00E10142">
        <w:rPr>
          <w:i/>
        </w:rPr>
        <w:t xml:space="preserve">human </w:t>
      </w:r>
      <w:del w:id="102" w:author="Jeong, H. D [CCE E]" w:date="2016-09-10T20:27:00Z">
        <w:r w:rsidR="00E10142" w:rsidRPr="00E10142" w:rsidDel="0062207C">
          <w:rPr>
            <w:i/>
          </w:rPr>
          <w:delText>interfere</w:delText>
        </w:r>
      </w:del>
      <w:ins w:id="103" w:author="Jeong, H. D [CCE E]" w:date="2016-09-10T20:27:00Z">
        <w:r w:rsidR="0062207C">
          <w:rPr>
            <w:i/>
          </w:rPr>
          <w:t>involvement</w:t>
        </w:r>
      </w:ins>
      <w:r w:rsidR="00E10142" w:rsidRPr="00E10142">
        <w:rPr>
          <w:i/>
        </w:rPr>
        <w:t>, but is expected to become an enabling tool that can help researchers in the domain quickly develop supporting ontologies and other forms of semantic resources for their specific use cases.</w:t>
      </w:r>
      <w:r w:rsidR="00E10142">
        <w:rPr>
          <w:i/>
        </w:rPr>
        <w:t>”</w:t>
      </w:r>
    </w:p>
    <w:p w14:paraId="4A52500D" w14:textId="2FCB027B" w:rsidR="004E20B5" w:rsidRDefault="00182C15" w:rsidP="00074239">
      <w:pPr>
        <w:ind w:left="720"/>
        <w:jc w:val="both"/>
        <w:rPr>
          <w:i/>
        </w:rPr>
      </w:pPr>
      <w:r w:rsidRPr="00F93382">
        <w:rPr>
          <w:b/>
          <w:i/>
        </w:rPr>
        <w:t>Conclu</w:t>
      </w:r>
      <w:r w:rsidR="00DE2A46">
        <w:rPr>
          <w:b/>
          <w:i/>
        </w:rPr>
        <w:t>sions section, page 23, line 5</w:t>
      </w:r>
      <w:r w:rsidRPr="00F93382">
        <w:rPr>
          <w:b/>
          <w:i/>
        </w:rPr>
        <w:t>6</w:t>
      </w:r>
      <w:r w:rsidR="00DE2A46">
        <w:rPr>
          <w:b/>
          <w:i/>
        </w:rPr>
        <w:t>7</w:t>
      </w:r>
      <w:r w:rsidR="00CC7C9F">
        <w:rPr>
          <w:b/>
          <w:i/>
        </w:rPr>
        <w:t>-571</w:t>
      </w:r>
      <w:r w:rsidRPr="00F93382">
        <w:rPr>
          <w:b/>
          <w:i/>
        </w:rPr>
        <w:t xml:space="preserve">, </w:t>
      </w:r>
      <w:r w:rsidR="004E7C4D">
        <w:rPr>
          <w:i/>
        </w:rPr>
        <w:t>“</w:t>
      </w:r>
      <w:r w:rsidR="004E7C4D" w:rsidRPr="004E7C4D">
        <w:rPr>
          <w:i/>
        </w:rPr>
        <w:t xml:space="preserve">Although a significant improvement </w:t>
      </w:r>
      <w:del w:id="104" w:author="Jeong, H. D [CCE E]" w:date="2016-09-10T20:28:00Z">
        <w:r w:rsidR="004E7C4D" w:rsidRPr="004E7C4D" w:rsidDel="0062207C">
          <w:rPr>
            <w:i/>
          </w:rPr>
          <w:delText>is shown</w:delText>
        </w:r>
      </w:del>
      <w:ins w:id="105" w:author="Jeong, H. D [CCE E]" w:date="2016-09-10T20:28:00Z">
        <w:r w:rsidR="0062207C">
          <w:rPr>
            <w:i/>
          </w:rPr>
          <w:t>has been made</w:t>
        </w:r>
      </w:ins>
      <w:r w:rsidR="004E7C4D" w:rsidRPr="004E7C4D">
        <w:rPr>
          <w:i/>
        </w:rPr>
        <w:t xml:space="preserve"> in comparison with an existing thesaurus database, the</w:t>
      </w:r>
      <w:r w:rsidR="004E7C4D">
        <w:rPr>
          <w:i/>
        </w:rPr>
        <w:t xml:space="preserve"> </w:t>
      </w:r>
      <w:r w:rsidR="004E7C4D" w:rsidRPr="004E7C4D">
        <w:rPr>
          <w:i/>
        </w:rPr>
        <w:t>overall performance is not relatively high. This might be due to the size of the training data.</w:t>
      </w:r>
      <w:r w:rsidR="004E7C4D">
        <w:rPr>
          <w:i/>
        </w:rPr>
        <w:t xml:space="preserve"> </w:t>
      </w:r>
      <w:r w:rsidR="004E7C4D" w:rsidRPr="004E7C4D">
        <w:rPr>
          <w:i/>
        </w:rPr>
        <w:t>Future research will be conducted to expand the highway corpus to further disciplines such</w:t>
      </w:r>
      <w:r w:rsidR="004E7C4D">
        <w:rPr>
          <w:i/>
        </w:rPr>
        <w:t xml:space="preserve"> </w:t>
      </w:r>
      <w:r w:rsidR="004E7C4D" w:rsidRPr="004E7C4D">
        <w:rPr>
          <w:i/>
        </w:rPr>
        <w:t>as asset management, and transportation operation.</w:t>
      </w:r>
      <w:r w:rsidR="004E7C4D">
        <w:rPr>
          <w:i/>
        </w:rPr>
        <w:t>”</w:t>
      </w:r>
      <w:r w:rsidR="004E20B5">
        <w:rPr>
          <w:i/>
        </w:rPr>
        <w:t xml:space="preserve"> </w:t>
      </w:r>
    </w:p>
    <w:p w14:paraId="52D5D990" w14:textId="4AB7E562" w:rsidR="004E20B5" w:rsidRDefault="004707EA" w:rsidP="00074239">
      <w:pPr>
        <w:jc w:val="both"/>
      </w:pPr>
      <w:r>
        <w:t>11</w:t>
      </w:r>
      <w:r w:rsidR="004E20B5">
        <w:t>. “</w:t>
      </w:r>
      <w:r w:rsidR="002D77F5" w:rsidRPr="002D77F5">
        <w:t>It would be useful to have the final lexicon available online somewhere so that readers of the paper can access and assess the results of this work.</w:t>
      </w:r>
      <w:r w:rsidR="004E20B5">
        <w:t>”</w:t>
      </w:r>
    </w:p>
    <w:p w14:paraId="71085728" w14:textId="26C2E692" w:rsidR="004E20B5" w:rsidRDefault="004E20B5" w:rsidP="00074239">
      <w:pPr>
        <w:ind w:left="720"/>
        <w:jc w:val="both"/>
        <w:rPr>
          <w:i/>
        </w:rPr>
      </w:pPr>
      <w:r w:rsidRPr="00696C02">
        <w:rPr>
          <w:i/>
        </w:rPr>
        <w:lastRenderedPageBreak/>
        <w:t>Response:</w:t>
      </w:r>
      <w:r w:rsidRPr="00ED6CBB">
        <w:rPr>
          <w:i/>
          <w:color w:val="212121"/>
          <w:shd w:val="clear" w:color="auto" w:fill="FFFFFF"/>
        </w:rPr>
        <w:t xml:space="preserve"> </w:t>
      </w:r>
      <w:del w:id="106" w:author="Jeong, H. D [CCE E]" w:date="2016-09-10T20:29:00Z">
        <w:r w:rsidDel="0062207C">
          <w:rPr>
            <w:i/>
            <w:color w:val="212121"/>
            <w:shd w:val="clear" w:color="auto" w:fill="FFFFFF"/>
          </w:rPr>
          <w:delText xml:space="preserve">Thank you for your comment. </w:delText>
        </w:r>
      </w:del>
      <w:r w:rsidR="002D77F5">
        <w:rPr>
          <w:i/>
          <w:color w:val="212121"/>
          <w:shd w:val="clear" w:color="auto" w:fill="FFFFFF"/>
        </w:rPr>
        <w:t>The authors have included a link where the model and datasets from this study can be found at the end of the introduction section, as follows</w:t>
      </w:r>
      <w:r>
        <w:rPr>
          <w:i/>
        </w:rPr>
        <w:t>.</w:t>
      </w:r>
    </w:p>
    <w:p w14:paraId="23B2BFE9" w14:textId="05306835" w:rsidR="004E20B5" w:rsidRDefault="007D657B" w:rsidP="00074239">
      <w:pPr>
        <w:ind w:left="720"/>
        <w:jc w:val="both"/>
        <w:rPr>
          <w:i/>
        </w:rPr>
      </w:pPr>
      <w:r>
        <w:rPr>
          <w:b/>
          <w:i/>
        </w:rPr>
        <w:t>Page 4, line 94-95</w:t>
      </w:r>
      <w:r w:rsidR="007D3E09" w:rsidRPr="001E4A32">
        <w:rPr>
          <w:b/>
          <w:i/>
        </w:rPr>
        <w:t>.</w:t>
      </w:r>
      <w:r w:rsidR="007D3E09">
        <w:rPr>
          <w:i/>
        </w:rPr>
        <w:t xml:space="preserve"> </w:t>
      </w:r>
      <w:r w:rsidR="004E20B5">
        <w:rPr>
          <w:i/>
        </w:rPr>
        <w:t>“</w:t>
      </w:r>
      <w:r w:rsidR="002D77F5" w:rsidRPr="002D77F5">
        <w:rPr>
          <w:i/>
        </w:rPr>
        <w:t>A Java package and several datasets result</w:t>
      </w:r>
      <w:ins w:id="107" w:author="Jeong, H. D [CCE E]" w:date="2016-09-10T20:29:00Z">
        <w:r w:rsidR="0062207C">
          <w:rPr>
            <w:i/>
          </w:rPr>
          <w:t>ing</w:t>
        </w:r>
      </w:ins>
      <w:r w:rsidR="002D77F5" w:rsidRPr="002D77F5">
        <w:rPr>
          <w:i/>
        </w:rPr>
        <w:t xml:space="preserve"> from the study can be found at https://github.com/tuyenbk/mvdgenerator.</w:t>
      </w:r>
      <w:r w:rsidR="004E20B5">
        <w:rPr>
          <w:i/>
        </w:rPr>
        <w:t xml:space="preserve">” </w:t>
      </w:r>
    </w:p>
    <w:p w14:paraId="18FD6A19" w14:textId="77777777" w:rsidR="00696C02" w:rsidRPr="00EC468E" w:rsidRDefault="00696C02" w:rsidP="00074239">
      <w:pPr>
        <w:jc w:val="both"/>
        <w:rPr>
          <w:b/>
        </w:rPr>
      </w:pPr>
      <w:r w:rsidRPr="00EC468E">
        <w:rPr>
          <w:b/>
        </w:rPr>
        <w:t>Reviewer #2:</w:t>
      </w:r>
      <w:r w:rsidR="00AE1DD9" w:rsidRPr="00EC468E">
        <w:rPr>
          <w:b/>
        </w:rPr>
        <w:t xml:space="preserve"> </w:t>
      </w:r>
    </w:p>
    <w:p w14:paraId="4CDBF2AF" w14:textId="71AA175B" w:rsidR="00696C02" w:rsidRDefault="00124C6A" w:rsidP="00074239">
      <w:pPr>
        <w:jc w:val="both"/>
      </w:pPr>
      <w:r>
        <w:t>1. “</w:t>
      </w:r>
      <w:r w:rsidR="005C198C" w:rsidRPr="005C198C">
        <w:t xml:space="preserve">The authors might want to revise the manuscript title to better reflect the scope of research. Particularly, the text corpus came from only roadway design guidelines and does not constitute the entirety of civil infrastructure. While the manuscript places an equal emphasis on the approach as well as on the research product (i.e. </w:t>
      </w:r>
      <w:proofErr w:type="spellStart"/>
      <w:r w:rsidR="005C198C" w:rsidRPr="005C198C">
        <w:t>InfraLex</w:t>
      </w:r>
      <w:proofErr w:type="spellEnd"/>
      <w:r w:rsidR="005C198C" w:rsidRPr="005C198C">
        <w:t>), the manuscript title should be more carefully crafted into something more accurate</w:t>
      </w:r>
      <w:r>
        <w:t>”</w:t>
      </w:r>
    </w:p>
    <w:p w14:paraId="2CFA06DB" w14:textId="3C67E339" w:rsidR="00B9702F"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 </w:t>
      </w:r>
      <w:r w:rsidR="001C0038">
        <w:rPr>
          <w:i/>
          <w:color w:val="212121"/>
          <w:shd w:val="clear" w:color="auto" w:fill="FFFFFF"/>
        </w:rPr>
        <w:t>The authors have revised the title to better reflect the research focus</w:t>
      </w:r>
      <w:r w:rsidR="005518B0">
        <w:rPr>
          <w:i/>
          <w:color w:val="212121"/>
          <w:shd w:val="clear" w:color="auto" w:fill="FFFFFF"/>
        </w:rPr>
        <w:t xml:space="preserve"> which is</w:t>
      </w:r>
      <w:r w:rsidR="001015AE">
        <w:rPr>
          <w:i/>
          <w:color w:val="212121"/>
          <w:shd w:val="clear" w:color="auto" w:fill="FFFFFF"/>
        </w:rPr>
        <w:t xml:space="preserve"> an automated approach</w:t>
      </w:r>
      <w:ins w:id="108" w:author="Jeong, H. D [CCE E]" w:date="2016-09-10T20:30:00Z">
        <w:r w:rsidR="0062207C">
          <w:rPr>
            <w:i/>
            <w:color w:val="212121"/>
            <w:shd w:val="clear" w:color="auto" w:fill="FFFFFF"/>
          </w:rPr>
          <w:t>,</w:t>
        </w:r>
      </w:ins>
      <w:r w:rsidR="001C0038">
        <w:rPr>
          <w:i/>
          <w:color w:val="212121"/>
          <w:shd w:val="clear" w:color="auto" w:fill="FFFFFF"/>
        </w:rPr>
        <w:t xml:space="preserve"> and </w:t>
      </w:r>
      <w:r w:rsidR="00E93346">
        <w:rPr>
          <w:i/>
          <w:color w:val="212121"/>
          <w:shd w:val="clear" w:color="auto" w:fill="FFFFFF"/>
        </w:rPr>
        <w:t xml:space="preserve">the </w:t>
      </w:r>
      <w:r w:rsidR="001C0038">
        <w:rPr>
          <w:i/>
          <w:color w:val="212121"/>
          <w:shd w:val="clear" w:color="auto" w:fill="FFFFFF"/>
        </w:rPr>
        <w:t>scope</w:t>
      </w:r>
      <w:r w:rsidR="00B20528">
        <w:rPr>
          <w:i/>
          <w:color w:val="212121"/>
          <w:shd w:val="clear" w:color="auto" w:fill="FFFFFF"/>
        </w:rPr>
        <w:t xml:space="preserve"> within the roadway sector</w:t>
      </w:r>
      <w:r w:rsidR="001C0038">
        <w:rPr>
          <w:i/>
          <w:color w:val="212121"/>
          <w:shd w:val="clear" w:color="auto" w:fill="FFFFFF"/>
        </w:rPr>
        <w:t xml:space="preserve"> as follows “</w:t>
      </w:r>
      <w:r w:rsidR="001C0038" w:rsidRPr="001C0038">
        <w:rPr>
          <w:i/>
          <w:color w:val="212121"/>
          <w:shd w:val="clear" w:color="auto" w:fill="FFFFFF"/>
        </w:rPr>
        <w:t>NLP-based approach to</w:t>
      </w:r>
      <w:r w:rsidR="00C84457">
        <w:rPr>
          <w:i/>
          <w:color w:val="212121"/>
          <w:shd w:val="clear" w:color="auto" w:fill="FFFFFF"/>
        </w:rPr>
        <w:t xml:space="preserve"> classify</w:t>
      </w:r>
      <w:ins w:id="109" w:author="Jeong, H. D [CCE E]" w:date="2016-09-10T20:30:00Z">
        <w:r w:rsidR="0062207C">
          <w:rPr>
            <w:i/>
            <w:color w:val="212121"/>
            <w:shd w:val="clear" w:color="auto" w:fill="FFFFFF"/>
          </w:rPr>
          <w:t>ing</w:t>
        </w:r>
      </w:ins>
      <w:r w:rsidR="00C84457">
        <w:rPr>
          <w:i/>
          <w:color w:val="212121"/>
          <w:shd w:val="clear" w:color="auto" w:fill="FFFFFF"/>
        </w:rPr>
        <w:t xml:space="preserve"> heterogeneous terms </w:t>
      </w:r>
      <w:r w:rsidR="001C0038" w:rsidRPr="001C0038">
        <w:rPr>
          <w:i/>
          <w:color w:val="212121"/>
          <w:shd w:val="clear" w:color="auto" w:fill="FFFFFF"/>
        </w:rPr>
        <w:t>for unambiguous exchange of roadway data</w:t>
      </w:r>
      <w:r w:rsidR="009A7DA3">
        <w:rPr>
          <w:i/>
          <w:color w:val="212121"/>
          <w:shd w:val="clear" w:color="auto" w:fill="FFFFFF"/>
        </w:rPr>
        <w:t>.</w:t>
      </w:r>
      <w:r w:rsidR="001C0038">
        <w:rPr>
          <w:i/>
          <w:color w:val="212121"/>
          <w:shd w:val="clear" w:color="auto" w:fill="FFFFFF"/>
        </w:rPr>
        <w:t>”</w:t>
      </w:r>
    </w:p>
    <w:p w14:paraId="17785AE5" w14:textId="328B0870" w:rsidR="004C6B51" w:rsidRDefault="00124C6A" w:rsidP="00074239">
      <w:pPr>
        <w:spacing w:before="0" w:after="0" w:line="240" w:lineRule="auto"/>
        <w:jc w:val="both"/>
      </w:pPr>
      <w:r>
        <w:t>2. “</w:t>
      </w:r>
      <w:r w:rsidR="004C6B51">
        <w:t>Several statements within INTRODUCTION need to be supported.</w:t>
      </w:r>
    </w:p>
    <w:p w14:paraId="5DE8F5DA" w14:textId="7F43B324" w:rsidR="004C6B51" w:rsidRDefault="004C6B51" w:rsidP="00074239">
      <w:pPr>
        <w:spacing w:before="0" w:after="0" w:line="240" w:lineRule="auto"/>
        <w:jc w:val="both"/>
      </w:pPr>
      <w:r>
        <w:t>2.1 Page 2, Lines 38-40, "The major cost was time spent...a useful format."</w:t>
      </w:r>
    </w:p>
    <w:p w14:paraId="4D2C9EAF" w14:textId="77777777" w:rsidR="004C6B51" w:rsidRDefault="004C6B51" w:rsidP="00074239">
      <w:pPr>
        <w:spacing w:before="0" w:after="0" w:line="240" w:lineRule="auto"/>
        <w:jc w:val="both"/>
      </w:pPr>
      <w:r>
        <w:t>2.2 Page 2, Lines 48-49, "Polysemy and synonymy are two ...data sources."</w:t>
      </w:r>
    </w:p>
    <w:p w14:paraId="20F1E553" w14:textId="4340F47C" w:rsidR="00696C02" w:rsidRDefault="004C6B51" w:rsidP="00074239">
      <w:pPr>
        <w:spacing w:before="0" w:after="0" w:line="240" w:lineRule="auto"/>
        <w:jc w:val="both"/>
      </w:pPr>
      <w:r>
        <w:t>2.3 Page 3, Lines 61-63, "However, research to address...very limited."</w:t>
      </w:r>
      <w:r w:rsidR="00124C6A">
        <w:t>”</w:t>
      </w:r>
    </w:p>
    <w:p w14:paraId="7AF77837" w14:textId="7D86B35D" w:rsidR="00124C6A" w:rsidRDefault="00AE1DD9"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10" w:author="Jeong, H. D [CCE E]" w:date="2016-09-10T20:31:00Z">
        <w:r w:rsidRPr="00AE1DD9" w:rsidDel="0062207C">
          <w:rPr>
            <w:i/>
            <w:color w:val="212121"/>
            <w:shd w:val="clear" w:color="auto" w:fill="FFFFFF"/>
          </w:rPr>
          <w:delText>Thank you for your comment.</w:delText>
        </w:r>
        <w:r w:rsidR="00124C6A" w:rsidDel="0062207C">
          <w:rPr>
            <w:i/>
            <w:color w:val="212121"/>
            <w:shd w:val="clear" w:color="auto" w:fill="FFFFFF"/>
          </w:rPr>
          <w:delText xml:space="preserve"> </w:delText>
        </w:r>
      </w:del>
      <w:r w:rsidR="004C6B51">
        <w:rPr>
          <w:i/>
          <w:color w:val="212121"/>
          <w:shd w:val="clear" w:color="auto" w:fill="FFFFFF"/>
        </w:rPr>
        <w:t>The authors have included references to support the above arguments. The following are the revised sentences</w:t>
      </w:r>
      <w:r w:rsidR="00B9702F">
        <w:rPr>
          <w:i/>
          <w:color w:val="212121"/>
          <w:shd w:val="clear" w:color="auto" w:fill="FFFFFF"/>
        </w:rPr>
        <w:t>.</w:t>
      </w:r>
    </w:p>
    <w:p w14:paraId="13FF5D7D" w14:textId="704248FA" w:rsidR="004C6B51" w:rsidRDefault="003E43B5" w:rsidP="00074239">
      <w:pPr>
        <w:ind w:left="720"/>
        <w:jc w:val="both"/>
        <w:rPr>
          <w:i/>
          <w:color w:val="212121"/>
          <w:shd w:val="clear" w:color="auto" w:fill="FFFFFF"/>
        </w:rPr>
      </w:pPr>
      <w:r w:rsidRPr="000A08AE">
        <w:rPr>
          <w:b/>
          <w:i/>
          <w:color w:val="212121"/>
          <w:shd w:val="clear" w:color="auto" w:fill="FFFFFF"/>
        </w:rPr>
        <w:t>Page 2, Line 36-40</w:t>
      </w:r>
      <w:r w:rsidR="004C6B51" w:rsidRPr="000A08AE">
        <w:rPr>
          <w:b/>
          <w:i/>
          <w:color w:val="212121"/>
          <w:shd w:val="clear" w:color="auto" w:fill="FFFFFF"/>
        </w:rPr>
        <w:t>,</w:t>
      </w:r>
      <w:r w:rsidR="004C6B51">
        <w:rPr>
          <w:i/>
          <w:color w:val="212121"/>
          <w:shd w:val="clear" w:color="auto" w:fill="FFFFFF"/>
        </w:rPr>
        <w:t xml:space="preserve"> “</w:t>
      </w:r>
      <w:r w:rsidR="004C6B51" w:rsidRPr="004C6B51">
        <w:rPr>
          <w:i/>
          <w:color w:val="212121"/>
          <w:shd w:val="clear" w:color="auto" w:fill="FFFFFF"/>
        </w:rPr>
        <w:t>The inadequate interoperabi</w:t>
      </w:r>
      <w:r w:rsidR="00CD690D">
        <w:rPr>
          <w:i/>
          <w:color w:val="212121"/>
          <w:shd w:val="clear" w:color="auto" w:fill="FFFFFF"/>
        </w:rPr>
        <w:t xml:space="preserve">lity cost is estimated </w:t>
      </w:r>
      <w:del w:id="111" w:author="Jeong, H. D [CCE E]" w:date="2016-09-10T20:31:00Z">
        <w:r w:rsidR="00CD690D" w:rsidDel="0062207C">
          <w:rPr>
            <w:i/>
            <w:color w:val="212121"/>
            <w:shd w:val="clear" w:color="auto" w:fill="FFFFFF"/>
          </w:rPr>
          <w:delText xml:space="preserve">of </w:delText>
        </w:r>
      </w:del>
      <w:ins w:id="112" w:author="Jeong, H. D [CCE E]" w:date="2016-09-10T20:31:00Z">
        <w:r w:rsidR="0062207C">
          <w:rPr>
            <w:i/>
            <w:color w:val="212121"/>
            <w:shd w:val="clear" w:color="auto" w:fill="FFFFFF"/>
          </w:rPr>
          <w:t xml:space="preserve">to be </w:t>
        </w:r>
      </w:ins>
      <w:r w:rsidR="00CD690D">
        <w:rPr>
          <w:i/>
          <w:color w:val="212121"/>
          <w:shd w:val="clear" w:color="auto" w:fill="FFFFFF"/>
        </w:rPr>
        <w:t xml:space="preserve">over </w:t>
      </w:r>
      <w:r w:rsidR="004C6B51" w:rsidRPr="004C6B51">
        <w:rPr>
          <w:i/>
          <w:color w:val="212121"/>
          <w:shd w:val="clear" w:color="auto" w:fill="FFFFFF"/>
        </w:rPr>
        <w:t>$15.8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w:t>
      </w:r>
      <w:r w:rsidR="004C6B51">
        <w:rPr>
          <w:i/>
          <w:color w:val="212121"/>
          <w:shd w:val="clear" w:color="auto" w:fill="FFFFFF"/>
        </w:rPr>
        <w:t>ion and maintenance stage (</w:t>
      </w:r>
      <w:r w:rsidR="004C6B51" w:rsidRPr="004C6B51">
        <w:rPr>
          <w:i/>
          <w:color w:val="212121"/>
          <w:shd w:val="clear" w:color="auto" w:fill="FFFFFF"/>
        </w:rPr>
        <w:t>Gallaher</w:t>
      </w:r>
      <w:r w:rsidR="004C6B51">
        <w:rPr>
          <w:i/>
          <w:color w:val="212121"/>
          <w:shd w:val="clear" w:color="auto" w:fill="FFFFFF"/>
        </w:rPr>
        <w:t xml:space="preserve"> et al. 2004)</w:t>
      </w:r>
      <w:r w:rsidR="004C6B51" w:rsidRPr="004C6B51">
        <w:rPr>
          <w:i/>
          <w:color w:val="212121"/>
          <w:shd w:val="clear" w:color="auto" w:fill="FFFFFF"/>
        </w:rPr>
        <w:t>.</w:t>
      </w:r>
      <w:r w:rsidR="004C6B51">
        <w:rPr>
          <w:i/>
          <w:color w:val="212121"/>
          <w:shd w:val="clear" w:color="auto" w:fill="FFFFFF"/>
        </w:rPr>
        <w:t xml:space="preserve">” </w:t>
      </w:r>
    </w:p>
    <w:p w14:paraId="0548D147" w14:textId="6727925C" w:rsidR="00DD3B56" w:rsidRDefault="00E95A45" w:rsidP="00074239">
      <w:pPr>
        <w:ind w:left="720"/>
        <w:jc w:val="both"/>
        <w:rPr>
          <w:i/>
          <w:color w:val="212121"/>
          <w:shd w:val="clear" w:color="auto" w:fill="FFFFFF"/>
        </w:rPr>
      </w:pPr>
      <w:r w:rsidRPr="000A08AE">
        <w:rPr>
          <w:b/>
          <w:i/>
          <w:color w:val="212121"/>
          <w:shd w:val="clear" w:color="auto" w:fill="FFFFFF"/>
        </w:rPr>
        <w:t>Page 3, Line 52-54</w:t>
      </w:r>
      <w:r w:rsidR="00DD3B56">
        <w:rPr>
          <w:i/>
          <w:color w:val="212121"/>
          <w:shd w:val="clear" w:color="auto" w:fill="FFFFFF"/>
        </w:rPr>
        <w:t>, “</w:t>
      </w:r>
      <w:r w:rsidR="00DD3B56" w:rsidRPr="00DD3B56">
        <w:rPr>
          <w:i/>
          <w:color w:val="212121"/>
          <w:shd w:val="clear" w:color="auto" w:fill="FFFFFF"/>
        </w:rPr>
        <w:t>Polysemy and synonymy are two major</w:t>
      </w:r>
      <w:r w:rsidR="00DD3B56">
        <w:rPr>
          <w:i/>
          <w:color w:val="212121"/>
          <w:shd w:val="clear" w:color="auto" w:fill="FFFFFF"/>
        </w:rPr>
        <w:t xml:space="preserve"> </w:t>
      </w:r>
      <w:r w:rsidR="00DD3B56" w:rsidRPr="00DD3B56">
        <w:rPr>
          <w:i/>
          <w:color w:val="212121"/>
          <w:shd w:val="clear" w:color="auto" w:fill="FFFFFF"/>
        </w:rPr>
        <w:t>linguistic obstacles to semantic integration and use of a multitude of data sources (</w:t>
      </w:r>
      <w:proofErr w:type="spellStart"/>
      <w:r w:rsidR="00DD3B56" w:rsidRPr="00DD3B56">
        <w:rPr>
          <w:i/>
          <w:color w:val="212121"/>
          <w:shd w:val="clear" w:color="auto" w:fill="FFFFFF"/>
        </w:rPr>
        <w:t>Noy</w:t>
      </w:r>
      <w:proofErr w:type="spellEnd"/>
      <w:r w:rsidR="00DD3B56">
        <w:rPr>
          <w:i/>
          <w:color w:val="212121"/>
          <w:shd w:val="clear" w:color="auto" w:fill="FFFFFF"/>
        </w:rPr>
        <w:t xml:space="preserve"> </w:t>
      </w:r>
      <w:r w:rsidR="00DD3B56" w:rsidRPr="00DD3B56">
        <w:rPr>
          <w:i/>
          <w:color w:val="212121"/>
          <w:shd w:val="clear" w:color="auto" w:fill="FFFFFF"/>
        </w:rPr>
        <w:t>2004).</w:t>
      </w:r>
      <w:r w:rsidR="00DD3B56">
        <w:rPr>
          <w:i/>
          <w:color w:val="212121"/>
          <w:shd w:val="clear" w:color="auto" w:fill="FFFFFF"/>
        </w:rPr>
        <w:t>”</w:t>
      </w:r>
    </w:p>
    <w:p w14:paraId="323A664D" w14:textId="1C5EB7E2" w:rsidR="00D1313A" w:rsidRDefault="00536504" w:rsidP="00074239">
      <w:pPr>
        <w:ind w:left="720"/>
        <w:jc w:val="both"/>
        <w:rPr>
          <w:i/>
          <w:color w:val="212121"/>
          <w:shd w:val="clear" w:color="auto" w:fill="FFFFFF"/>
        </w:rPr>
      </w:pPr>
      <w:r>
        <w:rPr>
          <w:i/>
          <w:color w:val="212121"/>
          <w:shd w:val="clear" w:color="auto" w:fill="FFFFFF"/>
        </w:rPr>
        <w:t>Regarding the last statement</w:t>
      </w:r>
      <w:ins w:id="113" w:author="Jeong, H. D [CCE E]" w:date="2016-09-10T20:34:00Z">
        <w:r w:rsidR="0062207C">
          <w:rPr>
            <w:i/>
            <w:color w:val="212121"/>
            <w:shd w:val="clear" w:color="auto" w:fill="FFFFFF"/>
          </w:rPr>
          <w:t xml:space="preserve"> (page 3, lines 61-63)</w:t>
        </w:r>
      </w:ins>
      <w:r>
        <w:rPr>
          <w:i/>
          <w:color w:val="212121"/>
          <w:shd w:val="clear" w:color="auto" w:fill="FFFFFF"/>
        </w:rPr>
        <w:t xml:space="preserve">, this is based on the literature review conducted by the authors. </w:t>
      </w:r>
      <w:r w:rsidR="000062F2">
        <w:rPr>
          <w:i/>
          <w:color w:val="212121"/>
          <w:shd w:val="clear" w:color="auto" w:fill="FFFFFF"/>
        </w:rPr>
        <w:t xml:space="preserve">The </w:t>
      </w:r>
      <w:r w:rsidR="00EF4E22">
        <w:rPr>
          <w:i/>
          <w:color w:val="212121"/>
          <w:shd w:val="clear" w:color="auto" w:fill="FFFFFF"/>
        </w:rPr>
        <w:t>following is</w:t>
      </w:r>
      <w:r w:rsidR="000062F2">
        <w:rPr>
          <w:i/>
          <w:color w:val="212121"/>
          <w:shd w:val="clear" w:color="auto" w:fill="FFFFFF"/>
        </w:rPr>
        <w:t xml:space="preserve"> the revised statement.</w:t>
      </w:r>
    </w:p>
    <w:p w14:paraId="7F73FF20" w14:textId="52A5A9EB" w:rsidR="002F01C0" w:rsidRDefault="000062F2" w:rsidP="00074239">
      <w:pPr>
        <w:ind w:left="720"/>
        <w:jc w:val="both"/>
        <w:rPr>
          <w:i/>
          <w:color w:val="212121"/>
          <w:shd w:val="clear" w:color="auto" w:fill="FFFFFF"/>
        </w:rPr>
      </w:pPr>
      <w:r w:rsidRPr="000A08AE">
        <w:rPr>
          <w:b/>
          <w:i/>
          <w:color w:val="212121"/>
          <w:shd w:val="clear" w:color="auto" w:fill="FFFFFF"/>
        </w:rPr>
        <w:t>Page 3, Line 67-69,</w:t>
      </w:r>
      <w:r>
        <w:rPr>
          <w:i/>
          <w:color w:val="212121"/>
          <w:shd w:val="clear" w:color="auto" w:fill="FFFFFF"/>
        </w:rPr>
        <w:t xml:space="preserve"> “</w:t>
      </w:r>
      <w:del w:id="114" w:author="Jeong, H. D [CCE E]" w:date="2016-09-10T20:34:00Z">
        <w:r w:rsidRPr="000062F2" w:rsidDel="0062207C">
          <w:rPr>
            <w:i/>
            <w:color w:val="212121"/>
            <w:shd w:val="clear" w:color="auto" w:fill="FFFFFF"/>
          </w:rPr>
          <w:delText>Unfortunately, although</w:delText>
        </w:r>
      </w:del>
      <w:ins w:id="115" w:author="Jeong, H. D [CCE E]" w:date="2016-09-10T20:34:00Z">
        <w:r w:rsidR="0062207C">
          <w:rPr>
            <w:i/>
            <w:color w:val="212121"/>
            <w:shd w:val="clear" w:color="auto" w:fill="FFFFFF"/>
          </w:rPr>
          <w:t>A</w:t>
        </w:r>
        <w:r w:rsidR="0062207C" w:rsidRPr="000062F2">
          <w:rPr>
            <w:i/>
            <w:color w:val="212121"/>
            <w:shd w:val="clear" w:color="auto" w:fill="FFFFFF"/>
          </w:rPr>
          <w:t>lthough</w:t>
        </w:r>
      </w:ins>
      <w:del w:id="116" w:author="Jeong, H. D [CCE E]" w:date="2016-09-10T20:34:00Z">
        <w:r w:rsidRPr="000062F2" w:rsidDel="0062207C">
          <w:rPr>
            <w:i/>
            <w:color w:val="212121"/>
            <w:shd w:val="clear" w:color="auto" w:fill="FFFFFF"/>
          </w:rPr>
          <w:delText>,</w:delText>
        </w:r>
      </w:del>
      <w:r w:rsidRPr="000062F2">
        <w:rPr>
          <w:i/>
          <w:color w:val="212121"/>
          <w:shd w:val="clear" w:color="auto" w:fill="FFFFFF"/>
        </w:rPr>
        <w:t xml:space="preserve"> a plethora of semantic resources have been introduced </w:t>
      </w:r>
      <w:del w:id="117" w:author="Jeong, H. D [CCE E]" w:date="2016-09-10T20:34:00Z">
        <w:r w:rsidRPr="000062F2" w:rsidDel="0062207C">
          <w:rPr>
            <w:i/>
            <w:color w:val="212121"/>
            <w:shd w:val="clear" w:color="auto" w:fill="FFFFFF"/>
          </w:rPr>
          <w:delText xml:space="preserve">for </w:delText>
        </w:r>
      </w:del>
      <w:ins w:id="118" w:author="Jeong, H. D [CCE E]" w:date="2016-09-10T20:34:00Z">
        <w:r w:rsidR="0062207C">
          <w:rPr>
            <w:i/>
            <w:color w:val="212121"/>
            <w:shd w:val="clear" w:color="auto" w:fill="FFFFFF"/>
          </w:rPr>
          <w:t>to</w:t>
        </w:r>
        <w:r w:rsidR="0062207C" w:rsidRPr="000062F2">
          <w:rPr>
            <w:i/>
            <w:color w:val="212121"/>
            <w:shd w:val="clear" w:color="auto" w:fill="FFFFFF"/>
          </w:rPr>
          <w:t xml:space="preserve"> </w:t>
        </w:r>
      </w:ins>
      <w:r w:rsidRPr="000062F2">
        <w:rPr>
          <w:i/>
          <w:color w:val="212121"/>
          <w:shd w:val="clear" w:color="auto" w:fill="FFFFFF"/>
        </w:rPr>
        <w:t>the highway sector</w:t>
      </w:r>
      <w:del w:id="119" w:author="Jeong, H. D [CCE E]" w:date="2016-09-10T20:34:00Z">
        <w:r w:rsidRPr="000062F2" w:rsidDel="0062207C">
          <w:rPr>
            <w:i/>
            <w:color w:val="212121"/>
            <w:shd w:val="clear" w:color="auto" w:fill="FFFFFF"/>
          </w:rPr>
          <w:delText xml:space="preserve">; </w:delText>
        </w:r>
      </w:del>
      <w:ins w:id="120" w:author="Jeong, H. D [CCE E]" w:date="2016-09-10T20:34:00Z">
        <w:r w:rsidR="0062207C">
          <w:rPr>
            <w:i/>
            <w:color w:val="212121"/>
            <w:shd w:val="clear" w:color="auto" w:fill="FFFFFF"/>
          </w:rPr>
          <w:t>,</w:t>
        </w:r>
        <w:r w:rsidR="0062207C" w:rsidRPr="000062F2">
          <w:rPr>
            <w:i/>
            <w:color w:val="212121"/>
            <w:shd w:val="clear" w:color="auto" w:fill="FFFFFF"/>
          </w:rPr>
          <w:t xml:space="preserve"> </w:t>
        </w:r>
      </w:ins>
      <w:r w:rsidRPr="000062F2">
        <w:rPr>
          <w:i/>
          <w:color w:val="212121"/>
          <w:shd w:val="clear" w:color="auto" w:fill="FFFFFF"/>
        </w:rPr>
        <w:t>as shown in the literature review, their coverages of concepts are still inadequate and the inclusion of multiple names to the same concept is still limited.</w:t>
      </w:r>
      <w:r>
        <w:rPr>
          <w:i/>
          <w:color w:val="212121"/>
          <w:shd w:val="clear" w:color="auto" w:fill="FFFFFF"/>
        </w:rPr>
        <w:t>”</w:t>
      </w:r>
    </w:p>
    <w:p w14:paraId="08CE475A" w14:textId="50D0F48B" w:rsidR="002F01C0" w:rsidRDefault="00F51210" w:rsidP="00074239">
      <w:pPr>
        <w:jc w:val="both"/>
      </w:pPr>
      <w:r>
        <w:t>3</w:t>
      </w:r>
      <w:r w:rsidR="002F01C0">
        <w:t>. “</w:t>
      </w:r>
      <w:r w:rsidR="002F01C0" w:rsidRPr="002F01C0">
        <w:t xml:space="preserve">The statement citing the cost of interoperability issue on Page 2 (between lines 35 - 38) does not necessarily apply to the target of the paper, civil infrastructure (or more precisely roadway </w:t>
      </w:r>
      <w:r w:rsidR="002F01C0" w:rsidRPr="002F01C0">
        <w:lastRenderedPageBreak/>
        <w:t>design). The citation from NIST was about the capital facilities, which typically refer to buildings and industrial facilities and not horizontal construction.</w:t>
      </w:r>
      <w:r w:rsidR="002F01C0">
        <w:t>”</w:t>
      </w:r>
    </w:p>
    <w:p w14:paraId="6C94097B" w14:textId="5304701E"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21" w:author="Jeong, H. D [CCE E]" w:date="2016-09-10T20:35:00Z">
        <w:r w:rsidRPr="00AE1DD9" w:rsidDel="00594DBE">
          <w:rPr>
            <w:i/>
            <w:color w:val="212121"/>
            <w:shd w:val="clear" w:color="auto" w:fill="FFFFFF"/>
          </w:rPr>
          <w:delText>Thank you for your comment.</w:delText>
        </w:r>
        <w:r w:rsidDel="00594DBE">
          <w:rPr>
            <w:i/>
            <w:color w:val="212121"/>
            <w:shd w:val="clear" w:color="auto" w:fill="FFFFFF"/>
          </w:rPr>
          <w:delText xml:space="preserve"> </w:delText>
        </w:r>
      </w:del>
      <w:r>
        <w:rPr>
          <w:i/>
          <w:color w:val="212121"/>
          <w:shd w:val="clear" w:color="auto" w:fill="FFFFFF"/>
        </w:rPr>
        <w:t>Since the building and roadway sector</w:t>
      </w:r>
      <w:r w:rsidR="00A26F00">
        <w:rPr>
          <w:i/>
          <w:color w:val="212121"/>
          <w:shd w:val="clear" w:color="auto" w:fill="FFFFFF"/>
        </w:rPr>
        <w:t>s</w:t>
      </w:r>
      <w:r>
        <w:rPr>
          <w:i/>
          <w:color w:val="212121"/>
          <w:shd w:val="clear" w:color="auto" w:fill="FFFFFF"/>
        </w:rPr>
        <w:t xml:space="preserve"> share the same </w:t>
      </w:r>
      <w:del w:id="122" w:author="Jeong, H. D [CCE E]" w:date="2016-09-10T20:37:00Z">
        <w:r w:rsidDel="00594DBE">
          <w:rPr>
            <w:i/>
            <w:color w:val="212121"/>
            <w:shd w:val="clear" w:color="auto" w:fill="FFFFFF"/>
          </w:rPr>
          <w:delText xml:space="preserve">issue of </w:delText>
        </w:r>
      </w:del>
      <w:r>
        <w:rPr>
          <w:i/>
          <w:color w:val="212121"/>
          <w:shd w:val="clear" w:color="auto" w:fill="FFFFFF"/>
        </w:rPr>
        <w:t>interoperability</w:t>
      </w:r>
      <w:ins w:id="123" w:author="Jeong, H. D [CCE E]" w:date="2016-09-10T20:37:00Z">
        <w:r w:rsidR="00594DBE">
          <w:rPr>
            <w:i/>
            <w:color w:val="212121"/>
            <w:shd w:val="clear" w:color="auto" w:fill="FFFFFF"/>
          </w:rPr>
          <w:t xml:space="preserve"> issues</w:t>
        </w:r>
      </w:ins>
      <w:del w:id="124" w:author="Jeong, H. D [CCE E]" w:date="2016-09-10T20:36:00Z">
        <w:r w:rsidDel="00594DBE">
          <w:rPr>
            <w:i/>
            <w:color w:val="212121"/>
            <w:shd w:val="clear" w:color="auto" w:fill="FFFFFF"/>
          </w:rPr>
          <w:delText xml:space="preserve">. </w:delText>
        </w:r>
        <w:r w:rsidRPr="00AE1DD9" w:rsidDel="00594DBE">
          <w:rPr>
            <w:i/>
            <w:color w:val="212121"/>
            <w:shd w:val="clear" w:color="auto" w:fill="FFFFFF"/>
          </w:rPr>
          <w:delText xml:space="preserve"> </w:delText>
        </w:r>
      </w:del>
      <w:ins w:id="125" w:author="Jeong, H. D [CCE E]" w:date="2016-09-10T20:36:00Z">
        <w:r w:rsidR="00594DBE">
          <w:rPr>
            <w:i/>
            <w:color w:val="212121"/>
            <w:shd w:val="clear" w:color="auto" w:fill="FFFFFF"/>
          </w:rPr>
          <w:t>, t</w:t>
        </w:r>
      </w:ins>
      <w:ins w:id="126" w:author="Jeong, H. D [CCE E]" w:date="2016-09-10T20:35:00Z">
        <w:r w:rsidR="00594DBE">
          <w:rPr>
            <w:i/>
            <w:color w:val="212121"/>
            <w:shd w:val="clear" w:color="auto" w:fill="FFFFFF"/>
          </w:rPr>
          <w:t>he intention of t</w:t>
        </w:r>
      </w:ins>
      <w:del w:id="127" w:author="Jeong, H. D [CCE E]" w:date="2016-09-10T20:35:00Z">
        <w:r w:rsidDel="00594DBE">
          <w:rPr>
            <w:i/>
            <w:color w:val="212121"/>
            <w:shd w:val="clear" w:color="auto" w:fill="FFFFFF"/>
          </w:rPr>
          <w:delText>T</w:delText>
        </w:r>
      </w:del>
      <w:r>
        <w:rPr>
          <w:i/>
          <w:color w:val="212121"/>
          <w:shd w:val="clear" w:color="auto" w:fill="FFFFFF"/>
        </w:rPr>
        <w:t xml:space="preserve">he authors </w:t>
      </w:r>
      <w:del w:id="128" w:author="Jeong, H. D [CCE E]" w:date="2016-09-10T20:35:00Z">
        <w:r w:rsidDel="00594DBE">
          <w:rPr>
            <w:i/>
            <w:color w:val="212121"/>
            <w:shd w:val="clear" w:color="auto" w:fill="FFFFFF"/>
          </w:rPr>
          <w:delText xml:space="preserve">intended </w:delText>
        </w:r>
      </w:del>
      <w:ins w:id="129" w:author="Jeong, H. D [CCE E]" w:date="2016-09-10T20:36:00Z">
        <w:r w:rsidR="00594DBE">
          <w:rPr>
            <w:i/>
            <w:color w:val="212121"/>
            <w:shd w:val="clear" w:color="auto" w:fill="FFFFFF"/>
          </w:rPr>
          <w:t xml:space="preserve">here </w:t>
        </w:r>
      </w:ins>
      <w:ins w:id="130" w:author="Jeong, H. D [CCE E]" w:date="2016-09-10T20:35:00Z">
        <w:r w:rsidR="00594DBE">
          <w:rPr>
            <w:i/>
            <w:color w:val="212121"/>
            <w:shd w:val="clear" w:color="auto" w:fill="FFFFFF"/>
          </w:rPr>
          <w:t xml:space="preserve">is </w:t>
        </w:r>
      </w:ins>
      <w:r>
        <w:rPr>
          <w:i/>
          <w:color w:val="212121"/>
          <w:shd w:val="clear" w:color="auto" w:fill="FFFFFF"/>
        </w:rPr>
        <w:t>to provide a</w:t>
      </w:r>
      <w:del w:id="131" w:author="Jeong, H. D [CCE E]" w:date="2016-09-10T20:48:00Z">
        <w:r w:rsidDel="00696F39">
          <w:rPr>
            <w:i/>
            <w:color w:val="212121"/>
            <w:shd w:val="clear" w:color="auto" w:fill="FFFFFF"/>
          </w:rPr>
          <w:delText>n</w:delText>
        </w:r>
      </w:del>
      <w:r>
        <w:rPr>
          <w:i/>
          <w:color w:val="212121"/>
          <w:shd w:val="clear" w:color="auto" w:fill="FFFFFF"/>
        </w:rPr>
        <w:t xml:space="preserve"> </w:t>
      </w:r>
      <w:ins w:id="132" w:author="Jeong, H. D [CCE E]" w:date="2016-09-10T20:37:00Z">
        <w:r w:rsidR="00C067CD">
          <w:rPr>
            <w:i/>
            <w:color w:val="212121"/>
            <w:shd w:val="clear" w:color="auto" w:fill="FFFFFF"/>
          </w:rPr>
          <w:t xml:space="preserve">tangible </w:t>
        </w:r>
      </w:ins>
      <w:r>
        <w:rPr>
          <w:i/>
          <w:color w:val="212121"/>
          <w:shd w:val="clear" w:color="auto" w:fill="FFFFFF"/>
        </w:rPr>
        <w:t>evidence about the cost of inadequate interoperability</w:t>
      </w:r>
      <w:ins w:id="133" w:author="Jeong, H. D [CCE E]" w:date="2016-09-10T20:37:00Z">
        <w:r w:rsidR="00C067CD">
          <w:rPr>
            <w:i/>
            <w:color w:val="212121"/>
            <w:shd w:val="clear" w:color="auto" w:fill="FFFFFF"/>
          </w:rPr>
          <w:t xml:space="preserve"> in order</w:t>
        </w:r>
      </w:ins>
      <w:r>
        <w:rPr>
          <w:i/>
          <w:color w:val="212121"/>
          <w:shd w:val="clear" w:color="auto" w:fill="FFFFFF"/>
        </w:rPr>
        <w:t xml:space="preserve"> to highlight the importance of addressing th</w:t>
      </w:r>
      <w:ins w:id="134" w:author="Jeong, H. D [CCE E]" w:date="2016-09-10T20:37:00Z">
        <w:r w:rsidR="00C067CD">
          <w:rPr>
            <w:i/>
            <w:color w:val="212121"/>
            <w:shd w:val="clear" w:color="auto" w:fill="FFFFFF"/>
          </w:rPr>
          <w:t>e</w:t>
        </w:r>
      </w:ins>
      <w:del w:id="135" w:author="Jeong, H. D [CCE E]" w:date="2016-09-10T20:37:00Z">
        <w:r w:rsidDel="00C067CD">
          <w:rPr>
            <w:i/>
            <w:color w:val="212121"/>
            <w:shd w:val="clear" w:color="auto" w:fill="FFFFFF"/>
          </w:rPr>
          <w:delText>at</w:delText>
        </w:r>
      </w:del>
      <w:ins w:id="136" w:author="Jeong, H. D [CCE E]" w:date="2016-09-10T20:37:00Z">
        <w:r w:rsidR="00C067CD">
          <w:rPr>
            <w:i/>
            <w:color w:val="212121"/>
            <w:shd w:val="clear" w:color="auto" w:fill="FFFFFF"/>
          </w:rPr>
          <w:t xml:space="preserve"> same</w:t>
        </w:r>
      </w:ins>
      <w:r>
        <w:rPr>
          <w:i/>
          <w:color w:val="212121"/>
          <w:shd w:val="clear" w:color="auto" w:fill="FFFFFF"/>
        </w:rPr>
        <w:t xml:space="preserve"> issue in the highway sector. The authors have revised the</w:t>
      </w:r>
      <w:r w:rsidR="00E63FD9">
        <w:rPr>
          <w:i/>
          <w:color w:val="212121"/>
          <w:shd w:val="clear" w:color="auto" w:fill="FFFFFF"/>
        </w:rPr>
        <w:t xml:space="preserve"> manuscript as follow</w:t>
      </w:r>
      <w:r w:rsidR="009903CD">
        <w:rPr>
          <w:i/>
          <w:color w:val="212121"/>
          <w:shd w:val="clear" w:color="auto" w:fill="FFFFFF"/>
        </w:rPr>
        <w:t>s</w:t>
      </w:r>
      <w:r w:rsidR="00E63FD9">
        <w:rPr>
          <w:i/>
          <w:color w:val="212121"/>
          <w:shd w:val="clear" w:color="auto" w:fill="FFFFFF"/>
        </w:rPr>
        <w:t xml:space="preserve"> to explain that idea.</w:t>
      </w:r>
    </w:p>
    <w:p w14:paraId="20BAD9F0" w14:textId="3A1A7697" w:rsidR="00E63FD9" w:rsidRDefault="00E63FD9" w:rsidP="00074239">
      <w:pPr>
        <w:ind w:left="720"/>
        <w:jc w:val="both"/>
        <w:rPr>
          <w:i/>
          <w:color w:val="212121"/>
          <w:shd w:val="clear" w:color="auto" w:fill="FFFFFF"/>
        </w:rPr>
      </w:pPr>
      <w:r w:rsidRPr="003A7321">
        <w:rPr>
          <w:b/>
          <w:i/>
          <w:color w:val="212121"/>
          <w:shd w:val="clear" w:color="auto" w:fill="FFFFFF"/>
        </w:rPr>
        <w:t>Page 2, Line 3</w:t>
      </w:r>
      <w:r w:rsidR="001855AA" w:rsidRPr="003A7321">
        <w:rPr>
          <w:b/>
          <w:i/>
          <w:color w:val="212121"/>
          <w:shd w:val="clear" w:color="auto" w:fill="FFFFFF"/>
        </w:rPr>
        <w:t>4</w:t>
      </w:r>
      <w:r w:rsidRPr="003A7321">
        <w:rPr>
          <w:b/>
          <w:i/>
          <w:color w:val="212121"/>
          <w:shd w:val="clear" w:color="auto" w:fill="FFFFFF"/>
        </w:rPr>
        <w:t>-4</w:t>
      </w:r>
      <w:r w:rsidR="001855AA" w:rsidRPr="003A7321">
        <w:rPr>
          <w:b/>
          <w:i/>
          <w:color w:val="212121"/>
          <w:shd w:val="clear" w:color="auto" w:fill="FFFFFF"/>
        </w:rPr>
        <w:t>6</w:t>
      </w:r>
      <w:r w:rsidRPr="003A7321">
        <w:rPr>
          <w:b/>
          <w:i/>
          <w:color w:val="212121"/>
          <w:shd w:val="clear" w:color="auto" w:fill="FFFFFF"/>
        </w:rPr>
        <w:t xml:space="preserve">, </w:t>
      </w:r>
      <w:r>
        <w:rPr>
          <w:i/>
          <w:color w:val="212121"/>
          <w:shd w:val="clear" w:color="auto" w:fill="FFFFFF"/>
        </w:rPr>
        <w:t>“</w:t>
      </w:r>
      <w:r w:rsidRPr="00E63FD9">
        <w:rPr>
          <w:i/>
          <w:color w:val="212121"/>
          <w:shd w:val="clear" w:color="auto" w:fill="FFFFFF"/>
        </w:rPr>
        <w:t>The interoperability issue has been widely recognized as a key obstacle blocking the flow of digital data through</w:t>
      </w:r>
      <w:ins w:id="137" w:author="Jeong, H. D [CCE E]" w:date="2016-09-10T20:47:00Z">
        <w:r w:rsidR="00696F39">
          <w:rPr>
            <w:i/>
            <w:color w:val="212121"/>
            <w:shd w:val="clear" w:color="auto" w:fill="FFFFFF"/>
          </w:rPr>
          <w:t>out</w:t>
        </w:r>
      </w:ins>
      <w:r w:rsidRPr="00E63FD9">
        <w:rPr>
          <w:i/>
          <w:color w:val="212121"/>
          <w:shd w:val="clear" w:color="auto" w:fill="FFFFFF"/>
        </w:rPr>
        <w:t xml:space="preserve"> the entire project life cycle. The inadequate interoperabi</w:t>
      </w:r>
      <w:r>
        <w:rPr>
          <w:i/>
          <w:color w:val="212121"/>
          <w:shd w:val="clear" w:color="auto" w:fill="FFFFFF"/>
        </w:rPr>
        <w:t xml:space="preserve">lity cost is estimated </w:t>
      </w:r>
      <w:del w:id="138" w:author="Jeong, H. D [CCE E]" w:date="2016-09-10T20:47:00Z">
        <w:r w:rsidDel="00696F39">
          <w:rPr>
            <w:i/>
            <w:color w:val="212121"/>
            <w:shd w:val="clear" w:color="auto" w:fill="FFFFFF"/>
          </w:rPr>
          <w:delText>of over</w:delText>
        </w:r>
      </w:del>
      <w:ins w:id="139" w:author="Jeong, H. D [CCE E]" w:date="2016-09-10T20:47:00Z">
        <w:r w:rsidR="00696F39">
          <w:rPr>
            <w:i/>
            <w:color w:val="212121"/>
            <w:shd w:val="clear" w:color="auto" w:fill="FFFFFF"/>
          </w:rPr>
          <w:t xml:space="preserve">to be over </w:t>
        </w:r>
      </w:ins>
      <w:del w:id="140" w:author="Jeong, H. D [CCE E]" w:date="2016-09-10T20:48:00Z">
        <w:r w:rsidDel="00696F39">
          <w:rPr>
            <w:i/>
            <w:color w:val="212121"/>
            <w:shd w:val="clear" w:color="auto" w:fill="FFFFFF"/>
          </w:rPr>
          <w:delText xml:space="preserve"> </w:delText>
        </w:r>
      </w:del>
      <w:r w:rsidRPr="00E63FD9">
        <w:rPr>
          <w:i/>
          <w:color w:val="212121"/>
          <w:shd w:val="clear" w:color="auto" w:fill="FFFFFF"/>
        </w:rPr>
        <w:t xml:space="preserve">$15.8 billion per year in the U.S. capital facilities industry as reported by the National Institute of Standard and Technology (NIST); and the largest cost item is the laborious work for finding, verifying, and transferring facility and project information into a useful format during the operation and maintenance stage </w:t>
      </w:r>
      <w:r>
        <w:rPr>
          <w:i/>
          <w:color w:val="212121"/>
          <w:shd w:val="clear" w:color="auto" w:fill="FFFFFF"/>
        </w:rPr>
        <w:t>(Gallaher et al. 2004)</w:t>
      </w:r>
      <w:r w:rsidRPr="00E63FD9">
        <w:rPr>
          <w:i/>
          <w:color w:val="212121"/>
          <w:shd w:val="clear" w:color="auto" w:fill="FFFFFF"/>
        </w:rPr>
        <w:t xml:space="preserve">. This finding indicates that the lack of readiness for downstream phases to directly use the transferred digital project data generated from upstream design and construction stages results in high operational costs. Since the roadway sector, which is one of the major domains in the construction industry, has not yet successfully facilitated a high degree of interoperability </w:t>
      </w:r>
      <w:r>
        <w:rPr>
          <w:i/>
          <w:color w:val="212121"/>
          <w:shd w:val="clear" w:color="auto" w:fill="FFFFFF"/>
        </w:rPr>
        <w:t>(</w:t>
      </w:r>
      <w:proofErr w:type="spellStart"/>
      <w:r w:rsidRPr="00E63FD9">
        <w:rPr>
          <w:i/>
          <w:color w:val="212121"/>
          <w:shd w:val="clear" w:color="auto" w:fill="FFFFFF"/>
        </w:rPr>
        <w:t>Lefler</w:t>
      </w:r>
      <w:proofErr w:type="spellEnd"/>
      <w:r w:rsidRPr="00E63FD9">
        <w:rPr>
          <w:i/>
          <w:color w:val="212121"/>
          <w:shd w:val="clear" w:color="auto" w:fill="FFFFFF"/>
        </w:rPr>
        <w:t xml:space="preserve"> 2014); huge cost savings would be achieved if roadway data is seamlessly shared </w:t>
      </w:r>
      <w:del w:id="141" w:author="Jeong, H. D [CCE E]" w:date="2016-09-10T20:49:00Z">
        <w:r w:rsidRPr="00E63FD9" w:rsidDel="00696F39">
          <w:rPr>
            <w:i/>
            <w:color w:val="212121"/>
            <w:shd w:val="clear" w:color="auto" w:fill="FFFFFF"/>
          </w:rPr>
          <w:delText xml:space="preserve">through </w:delText>
        </w:r>
      </w:del>
      <w:r w:rsidRPr="00E63FD9">
        <w:rPr>
          <w:i/>
          <w:color w:val="212121"/>
          <w:shd w:val="clear" w:color="auto" w:fill="FFFFFF"/>
        </w:rPr>
        <w:t>across project phases and among state and local agencies.</w:t>
      </w:r>
    </w:p>
    <w:p w14:paraId="063C9FF5" w14:textId="191BCEAB" w:rsidR="002F01C0" w:rsidRDefault="001E7216" w:rsidP="00074239">
      <w:pPr>
        <w:jc w:val="both"/>
      </w:pPr>
      <w:r>
        <w:t>4</w:t>
      </w:r>
      <w:r w:rsidR="002F01C0">
        <w:t>. “</w:t>
      </w:r>
      <w:r w:rsidRPr="001E7216">
        <w:t>The authors seemed to suggest that very few research looked into the terminology inconsistency issues in construction whereas a recent paper published in JCCE attempted to address this particular issue in the transportation sector. The paper is entitled "Ontology for Querying Heterogeneous Data Sources in Freight Transportation" and the authors are advised to review it in order to highlight their research uniqueness and contribution.</w:t>
      </w:r>
      <w:r w:rsidR="002F01C0">
        <w:t>”</w:t>
      </w:r>
    </w:p>
    <w:p w14:paraId="5ED13F9C" w14:textId="169EB207"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w:t>
      </w:r>
      <w:ins w:id="142" w:author="Jeong, H. D [CCE E]" w:date="2016-09-10T20:49:00Z">
        <w:r w:rsidR="00696F39">
          <w:rPr>
            <w:i/>
            <w:color w:val="212121"/>
            <w:shd w:val="clear" w:color="auto" w:fill="FFFFFF"/>
          </w:rPr>
          <w:t>recommendation</w:t>
        </w:r>
      </w:ins>
      <w:del w:id="143" w:author="Jeong, H. D [CCE E]" w:date="2016-09-10T20:50:00Z">
        <w:r w:rsidRPr="00AE1DD9" w:rsidDel="00696F39">
          <w:rPr>
            <w:i/>
            <w:color w:val="212121"/>
            <w:shd w:val="clear" w:color="auto" w:fill="FFFFFF"/>
          </w:rPr>
          <w:delText>comment</w:delText>
        </w:r>
      </w:del>
      <w:r w:rsidRPr="00AE1DD9">
        <w:rPr>
          <w:i/>
          <w:color w:val="212121"/>
          <w:shd w:val="clear" w:color="auto" w:fill="FFFFFF"/>
        </w:rPr>
        <w:t xml:space="preserve">. </w:t>
      </w:r>
      <w:r>
        <w:rPr>
          <w:i/>
          <w:color w:val="212121"/>
          <w:shd w:val="clear" w:color="auto" w:fill="FFFFFF"/>
        </w:rPr>
        <w:t xml:space="preserve">The authors </w:t>
      </w:r>
      <w:r w:rsidR="001E7216">
        <w:rPr>
          <w:i/>
          <w:color w:val="212121"/>
          <w:shd w:val="clear" w:color="auto" w:fill="FFFFFF"/>
        </w:rPr>
        <w:t>have reviewed this</w:t>
      </w:r>
      <w:r w:rsidR="00200733">
        <w:rPr>
          <w:i/>
          <w:color w:val="212121"/>
          <w:shd w:val="clear" w:color="auto" w:fill="FFFFFF"/>
        </w:rPr>
        <w:t xml:space="preserve"> recommended article and the following</w:t>
      </w:r>
      <w:r w:rsidR="001E7216">
        <w:rPr>
          <w:i/>
          <w:color w:val="212121"/>
          <w:shd w:val="clear" w:color="auto" w:fill="FFFFFF"/>
        </w:rPr>
        <w:t xml:space="preserve"> discussion on </w:t>
      </w:r>
      <w:r w:rsidR="009D7718">
        <w:rPr>
          <w:i/>
          <w:color w:val="212121"/>
          <w:shd w:val="clear" w:color="auto" w:fill="FFFFFF"/>
        </w:rPr>
        <w:t xml:space="preserve">the gap </w:t>
      </w:r>
      <w:ins w:id="144" w:author="Jeong, H. D [CCE E]" w:date="2016-09-10T20:50:00Z">
        <w:r w:rsidR="00696F39">
          <w:rPr>
            <w:i/>
            <w:color w:val="212121"/>
            <w:shd w:val="clear" w:color="auto" w:fill="FFFFFF"/>
          </w:rPr>
          <w:t xml:space="preserve">addressed </w:t>
        </w:r>
      </w:ins>
      <w:r w:rsidR="009D7718">
        <w:rPr>
          <w:i/>
          <w:color w:val="212121"/>
          <w:shd w:val="clear" w:color="auto" w:fill="FFFFFF"/>
        </w:rPr>
        <w:t xml:space="preserve">in </w:t>
      </w:r>
      <w:r w:rsidR="00987100">
        <w:rPr>
          <w:i/>
          <w:color w:val="212121"/>
          <w:shd w:val="clear" w:color="auto" w:fill="FFFFFF"/>
        </w:rPr>
        <w:t>t</w:t>
      </w:r>
      <w:r w:rsidR="00FA2EE2">
        <w:rPr>
          <w:i/>
          <w:color w:val="212121"/>
          <w:shd w:val="clear" w:color="auto" w:fill="FFFFFF"/>
        </w:rPr>
        <w:t>hat</w:t>
      </w:r>
      <w:r w:rsidR="001E7216">
        <w:rPr>
          <w:i/>
          <w:color w:val="212121"/>
          <w:shd w:val="clear" w:color="auto" w:fill="FFFFFF"/>
        </w:rPr>
        <w:t xml:space="preserve"> publication </w:t>
      </w:r>
      <w:r w:rsidR="009D7718">
        <w:rPr>
          <w:i/>
          <w:color w:val="212121"/>
          <w:shd w:val="clear" w:color="auto" w:fill="FFFFFF"/>
        </w:rPr>
        <w:t xml:space="preserve">and others </w:t>
      </w:r>
      <w:r w:rsidR="001E7216">
        <w:rPr>
          <w:i/>
          <w:color w:val="212121"/>
          <w:shd w:val="clear" w:color="auto" w:fill="FFFFFF"/>
        </w:rPr>
        <w:t>has been added to the revised manuscript.</w:t>
      </w:r>
    </w:p>
    <w:p w14:paraId="1DA2A62C" w14:textId="57E53A33" w:rsidR="001E7216" w:rsidRPr="009D7718" w:rsidRDefault="00200733" w:rsidP="00074239">
      <w:pPr>
        <w:ind w:left="720"/>
        <w:jc w:val="both"/>
        <w:rPr>
          <w:i/>
        </w:rPr>
      </w:pPr>
      <w:r w:rsidRPr="003A7321">
        <w:rPr>
          <w:b/>
          <w:i/>
        </w:rPr>
        <w:t>Page 8, Line 18</w:t>
      </w:r>
      <w:r w:rsidR="00D83CC8">
        <w:rPr>
          <w:b/>
          <w:i/>
        </w:rPr>
        <w:t>5</w:t>
      </w:r>
      <w:r w:rsidRPr="003A7321">
        <w:rPr>
          <w:b/>
          <w:i/>
        </w:rPr>
        <w:t>-19</w:t>
      </w:r>
      <w:r w:rsidR="00D83CC8">
        <w:rPr>
          <w:b/>
          <w:i/>
        </w:rPr>
        <w:t>5</w:t>
      </w:r>
      <w:r w:rsidRPr="003A7321">
        <w:rPr>
          <w:b/>
          <w:i/>
        </w:rPr>
        <w:t xml:space="preserve">, </w:t>
      </w:r>
      <w:r>
        <w:rPr>
          <w:i/>
        </w:rPr>
        <w:t>“</w:t>
      </w:r>
      <w:r w:rsidRPr="00200733">
        <w:rPr>
          <w:i/>
        </w:rPr>
        <w:t>Since the introduction of the high-level ontology of e-</w:t>
      </w:r>
      <w:proofErr w:type="spellStart"/>
      <w:r w:rsidRPr="00200733">
        <w:rPr>
          <w:i/>
        </w:rPr>
        <w:t>Cognos</w:t>
      </w:r>
      <w:proofErr w:type="spellEnd"/>
      <w:r w:rsidRPr="00200733">
        <w:rPr>
          <w:i/>
        </w:rPr>
        <w:t>, a plenty of ontologies have been built for various aspects of the life cycle of a highway project, for instance, highway construction taxonomy (El-</w:t>
      </w:r>
      <w:proofErr w:type="spellStart"/>
      <w:r w:rsidRPr="00200733">
        <w:rPr>
          <w:i/>
        </w:rPr>
        <w:t>Diraby</w:t>
      </w:r>
      <w:proofErr w:type="spellEnd"/>
      <w:r w:rsidRPr="00200733">
        <w:rPr>
          <w:i/>
        </w:rPr>
        <w:t xml:space="preserve"> and </w:t>
      </w:r>
      <w:proofErr w:type="spellStart"/>
      <w:r w:rsidRPr="00200733">
        <w:rPr>
          <w:i/>
        </w:rPr>
        <w:t>Kashif</w:t>
      </w:r>
      <w:proofErr w:type="spellEnd"/>
      <w:r w:rsidRPr="00200733">
        <w:rPr>
          <w:i/>
        </w:rPr>
        <w:t xml:space="preserve"> 2005; El-</w:t>
      </w:r>
      <w:proofErr w:type="spellStart"/>
      <w:r w:rsidRPr="00200733">
        <w:rPr>
          <w:i/>
        </w:rPr>
        <w:t>Diraby</w:t>
      </w:r>
      <w:proofErr w:type="spellEnd"/>
      <w:r w:rsidRPr="00200733">
        <w:rPr>
          <w:i/>
        </w:rPr>
        <w:t xml:space="preserve"> et al. 2005), freight ontology (</w:t>
      </w:r>
      <w:proofErr w:type="spellStart"/>
      <w:r w:rsidRPr="00200733">
        <w:rPr>
          <w:i/>
        </w:rPr>
        <w:t>Seedah</w:t>
      </w:r>
      <w:proofErr w:type="spellEnd"/>
      <w:r w:rsidRPr="00200733">
        <w:rPr>
          <w:i/>
        </w:rPr>
        <w:t xml:space="preserve"> et al. 2015a),</w:t>
      </w:r>
      <w:r>
        <w:rPr>
          <w:i/>
        </w:rPr>
        <w:t xml:space="preserve"> </w:t>
      </w:r>
      <w:r w:rsidRPr="00200733">
        <w:rPr>
          <w:i/>
        </w:rPr>
        <w:t>and the ontology of urban infrastructure prod</w:t>
      </w:r>
      <w:r>
        <w:rPr>
          <w:i/>
        </w:rPr>
        <w:t xml:space="preserve">ucts (Osman and </w:t>
      </w:r>
      <w:proofErr w:type="spellStart"/>
      <w:r>
        <w:rPr>
          <w:i/>
        </w:rPr>
        <w:t>Ei-Diraby</w:t>
      </w:r>
      <w:proofErr w:type="spellEnd"/>
      <w:r>
        <w:rPr>
          <w:i/>
        </w:rPr>
        <w:t xml:space="preserve"> 2006)</w:t>
      </w:r>
      <w:r w:rsidRPr="00200733">
        <w:rPr>
          <w:i/>
        </w:rPr>
        <w:t>. Like the e-</w:t>
      </w:r>
      <w:proofErr w:type="spellStart"/>
      <w:r w:rsidRPr="00200733">
        <w:rPr>
          <w:i/>
        </w:rPr>
        <w:t>Cognos</w:t>
      </w:r>
      <w:proofErr w:type="spellEnd"/>
      <w:r w:rsidRPr="00200733">
        <w:rPr>
          <w:i/>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w:t>
      </w:r>
      <w:r w:rsidRPr="00200733">
        <w:rPr>
          <w:i/>
        </w:rPr>
        <w:lastRenderedPageBreak/>
        <w:t>process of formulating domain concepts but also to incorporate term heterogeneity into ontologies.</w:t>
      </w:r>
      <w:r>
        <w:rPr>
          <w:i/>
        </w:rPr>
        <w:t>”</w:t>
      </w:r>
    </w:p>
    <w:p w14:paraId="1C823A10" w14:textId="1968FBE2" w:rsidR="002F01C0" w:rsidRDefault="00C40F9A" w:rsidP="00074239">
      <w:pPr>
        <w:jc w:val="both"/>
      </w:pPr>
      <w:r>
        <w:t>5</w:t>
      </w:r>
      <w:r w:rsidR="002F01C0">
        <w:t>. “</w:t>
      </w:r>
      <w:r w:rsidRPr="00C40F9A">
        <w:t xml:space="preserve">The authors used a single source of citation from </w:t>
      </w:r>
      <w:proofErr w:type="spellStart"/>
      <w:r w:rsidRPr="00C40F9A">
        <w:t>arXiv</w:t>
      </w:r>
      <w:proofErr w:type="spellEnd"/>
      <w:r w:rsidRPr="00C40F9A">
        <w:t xml:space="preserve"> to support their claim that Skip-Gram model outperforms other methods like LSA and so was adopted in the reported research. This is a critical research design decision and should be more carefully evaluated (and supported). </w:t>
      </w:r>
      <w:proofErr w:type="spellStart"/>
      <w:r w:rsidRPr="00C40F9A">
        <w:t>arXiv</w:t>
      </w:r>
      <w:proofErr w:type="spellEnd"/>
      <w:r w:rsidRPr="00C40F9A">
        <w:t xml:space="preserve"> does not require peer reviews and its publications are only moderated to check against obvious policy violations.</w:t>
      </w:r>
      <w:r w:rsidR="002F01C0">
        <w:t>”</w:t>
      </w:r>
    </w:p>
    <w:p w14:paraId="4AFA2AFD" w14:textId="55092B7F"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 for your comment.</w:t>
      </w:r>
      <w:r w:rsidR="00790826">
        <w:rPr>
          <w:i/>
          <w:color w:val="212121"/>
          <w:shd w:val="clear" w:color="auto" w:fill="FFFFFF"/>
        </w:rPr>
        <w:t xml:space="preserve"> </w:t>
      </w:r>
      <w:r w:rsidR="00A31F23">
        <w:rPr>
          <w:i/>
          <w:color w:val="212121"/>
          <w:shd w:val="clear" w:color="auto" w:fill="FFFFFF"/>
        </w:rPr>
        <w:t xml:space="preserve">The authors have added </w:t>
      </w:r>
      <w:r w:rsidR="00140B9D">
        <w:rPr>
          <w:i/>
          <w:color w:val="212121"/>
          <w:shd w:val="clear" w:color="auto" w:fill="FFFFFF"/>
        </w:rPr>
        <w:t>other</w:t>
      </w:r>
      <w:r w:rsidR="00A31F23">
        <w:rPr>
          <w:i/>
          <w:color w:val="212121"/>
          <w:shd w:val="clear" w:color="auto" w:fill="FFFFFF"/>
        </w:rPr>
        <w:t xml:space="preserve"> evidences from </w:t>
      </w:r>
      <w:r w:rsidR="00753FA4">
        <w:rPr>
          <w:i/>
          <w:color w:val="212121"/>
          <w:shd w:val="clear" w:color="auto" w:fill="FFFFFF"/>
        </w:rPr>
        <w:t xml:space="preserve">several </w:t>
      </w:r>
      <w:r w:rsidR="00A31F23">
        <w:rPr>
          <w:i/>
          <w:color w:val="212121"/>
          <w:shd w:val="clear" w:color="auto" w:fill="FFFFFF"/>
        </w:rPr>
        <w:t>peer-review</w:t>
      </w:r>
      <w:r w:rsidR="00753FA4">
        <w:rPr>
          <w:i/>
          <w:color w:val="212121"/>
          <w:shd w:val="clear" w:color="auto" w:fill="FFFFFF"/>
        </w:rPr>
        <w:t xml:space="preserve"> publications to support the selection of this research tool. </w:t>
      </w:r>
      <w:r w:rsidR="00F91E1D">
        <w:rPr>
          <w:i/>
          <w:color w:val="212121"/>
          <w:shd w:val="clear" w:color="auto" w:fill="FFFFFF"/>
        </w:rPr>
        <w:t>Below</w:t>
      </w:r>
      <w:r w:rsidR="00053541">
        <w:rPr>
          <w:i/>
          <w:color w:val="212121"/>
          <w:shd w:val="clear" w:color="auto" w:fill="FFFFFF"/>
        </w:rPr>
        <w:t xml:space="preserve"> is</w:t>
      </w:r>
      <w:r w:rsidR="00753FA4">
        <w:rPr>
          <w:i/>
          <w:color w:val="212121"/>
          <w:shd w:val="clear" w:color="auto" w:fill="FFFFFF"/>
        </w:rPr>
        <w:t xml:space="preserve"> the revised discussion</w:t>
      </w:r>
      <w:del w:id="145" w:author="Jeong, H. D [CCE E]" w:date="2016-09-10T20:52:00Z">
        <w:r w:rsidR="006D261C" w:rsidDel="00696F39">
          <w:rPr>
            <w:i/>
            <w:color w:val="212121"/>
            <w:shd w:val="clear" w:color="auto" w:fill="FFFFFF"/>
          </w:rPr>
          <w:delText>s</w:delText>
        </w:r>
      </w:del>
      <w:r w:rsidR="00753FA4">
        <w:rPr>
          <w:i/>
          <w:color w:val="212121"/>
          <w:shd w:val="clear" w:color="auto" w:fill="FFFFFF"/>
        </w:rPr>
        <w:t xml:space="preserve"> </w:t>
      </w:r>
      <w:ins w:id="146" w:author="Jeong, H. D [CCE E]" w:date="2016-09-10T20:52:00Z">
        <w:r w:rsidR="00696F39">
          <w:rPr>
            <w:i/>
            <w:color w:val="212121"/>
            <w:shd w:val="clear" w:color="auto" w:fill="FFFFFF"/>
          </w:rPr>
          <w:t>explaining</w:t>
        </w:r>
      </w:ins>
      <w:del w:id="147" w:author="Jeong, H. D [CCE E]" w:date="2016-09-10T20:52:00Z">
        <w:r w:rsidR="00753FA4" w:rsidDel="00696F39">
          <w:rPr>
            <w:i/>
            <w:color w:val="212121"/>
            <w:shd w:val="clear" w:color="auto" w:fill="FFFFFF"/>
          </w:rPr>
          <w:delText>reasoning for</w:delText>
        </w:r>
      </w:del>
      <w:r w:rsidR="00753FA4">
        <w:rPr>
          <w:i/>
          <w:color w:val="212121"/>
          <w:shd w:val="clear" w:color="auto" w:fill="FFFFFF"/>
        </w:rPr>
        <w:t xml:space="preserve"> the tool selection.</w:t>
      </w:r>
    </w:p>
    <w:p w14:paraId="1738FC82" w14:textId="29BB33CC" w:rsidR="00753FA4" w:rsidRDefault="00513CDB" w:rsidP="00074239">
      <w:pPr>
        <w:ind w:left="720"/>
        <w:jc w:val="both"/>
        <w:rPr>
          <w:i/>
          <w:color w:val="212121"/>
          <w:shd w:val="clear" w:color="auto" w:fill="FFFFFF"/>
        </w:rPr>
      </w:pPr>
      <w:r w:rsidRPr="00F420E1">
        <w:rPr>
          <w:b/>
          <w:i/>
        </w:rPr>
        <w:t>Page 6-</w:t>
      </w:r>
      <w:r w:rsidR="00A15ED1" w:rsidRPr="00F420E1">
        <w:rPr>
          <w:b/>
          <w:i/>
        </w:rPr>
        <w:t>7, Line 15</w:t>
      </w:r>
      <w:r w:rsidR="005C514E">
        <w:rPr>
          <w:b/>
          <w:i/>
        </w:rPr>
        <w:t>3-163</w:t>
      </w:r>
      <w:r w:rsidR="00A15ED1" w:rsidRPr="00F420E1">
        <w:rPr>
          <w:b/>
          <w:i/>
        </w:rPr>
        <w:t>,</w:t>
      </w:r>
      <w:r w:rsidR="00A15ED1">
        <w:rPr>
          <w:i/>
        </w:rPr>
        <w:t xml:space="preserve"> </w:t>
      </w:r>
      <w:r w:rsidR="00753FA4">
        <w:rPr>
          <w:i/>
        </w:rPr>
        <w:t>“</w:t>
      </w:r>
      <w:r w:rsidR="00753FA4" w:rsidRPr="00753FA4">
        <w:rPr>
          <w:i/>
        </w:rPr>
        <w:t>There are contradict</w:t>
      </w:r>
      <w:ins w:id="148" w:author="Jeong, H. D [CCE E]" w:date="2016-09-10T20:53:00Z">
        <w:r w:rsidR="00696F39">
          <w:rPr>
            <w:i/>
          </w:rPr>
          <w:t>ive</w:t>
        </w:r>
      </w:ins>
      <w:r w:rsidR="00753FA4" w:rsidRPr="00753FA4">
        <w:rPr>
          <w:i/>
        </w:rPr>
        <w:t xml:space="preserve"> recommendations on the wining model in the literature. The authors of Glove suggested that their model out-performs over Skip-Gram and others in the state of the art. However, a number of independent benchmarking experiments have consistently indicate</w:t>
      </w:r>
      <w:r w:rsidR="00753FA4">
        <w:rPr>
          <w:i/>
        </w:rPr>
        <w:t>d</w:t>
      </w:r>
      <w:r w:rsidR="00753FA4" w:rsidRPr="00753FA4">
        <w:rPr>
          <w:i/>
        </w:rPr>
        <w:t xml:space="preserve"> the outperformance of the Skip-gram model to </w:t>
      </w:r>
      <w:r w:rsidR="00B13CCD" w:rsidRPr="00753FA4">
        <w:rPr>
          <w:i/>
        </w:rPr>
        <w:t>its</w:t>
      </w:r>
      <w:r w:rsidR="00753FA4" w:rsidRPr="00753FA4">
        <w:rPr>
          <w:i/>
        </w:rPr>
        <w:t xml:space="preserve"> alternatives. For example, </w:t>
      </w:r>
      <w:del w:id="149" w:author="Le, Tuyen T [CCE E]" w:date="2016-09-11T21:14:00Z">
        <w:r w:rsidR="00753FA4" w:rsidRPr="00753FA4" w:rsidDel="00455AEC">
          <w:rPr>
            <w:i/>
          </w:rPr>
          <w:delText xml:space="preserve">the results from </w:delText>
        </w:r>
      </w:del>
      <w:r w:rsidR="00753FA4" w:rsidRPr="00753FA4">
        <w:rPr>
          <w:i/>
        </w:rPr>
        <w:t>a comparative study conducted by</w:t>
      </w:r>
      <w:r w:rsidR="00753FA4">
        <w:rPr>
          <w:i/>
        </w:rPr>
        <w:t xml:space="preserve"> </w:t>
      </w:r>
      <w:r w:rsidR="00753FA4" w:rsidRPr="00753FA4">
        <w:rPr>
          <w:i/>
        </w:rPr>
        <w:t>Levy et al. (2015) on the accuracy in various tasks and golden standards reveal</w:t>
      </w:r>
      <w:ins w:id="150" w:author="Le, Tuyen T [CCE E]" w:date="2016-09-11T21:14:00Z">
        <w:r w:rsidR="00455AEC">
          <w:rPr>
            <w:i/>
          </w:rPr>
          <w:t>s</w:t>
        </w:r>
      </w:ins>
      <w:del w:id="151" w:author="Jeong, H. D [CCE E]" w:date="2016-09-10T20:53:00Z">
        <w:r w:rsidR="00753FA4" w:rsidRPr="00753FA4" w:rsidDel="00696F39">
          <w:rPr>
            <w:i/>
          </w:rPr>
          <w:delText>s</w:delText>
        </w:r>
      </w:del>
      <w:r w:rsidR="00753FA4" w:rsidRPr="00753FA4">
        <w:rPr>
          <w:i/>
        </w:rPr>
        <w:t xml:space="preserve"> that Skip-gram outperforms Glove in every experiment and is the winner in most of the tasks, especially on the </w:t>
      </w:r>
      <w:proofErr w:type="spellStart"/>
      <w:r w:rsidR="00753FA4" w:rsidRPr="00753FA4">
        <w:rPr>
          <w:i/>
        </w:rPr>
        <w:t>WordSim</w:t>
      </w:r>
      <w:proofErr w:type="spellEnd"/>
      <w:r w:rsidR="00753FA4" w:rsidRPr="00753FA4">
        <w:rPr>
          <w:i/>
        </w:rPr>
        <w:t xml:space="preserve"> Similarity dataset. Among these tasks, the best precision of Skip-gram is .793, while PPMI and Glove achieve the highest score of .755 and .725 respectively.  The out-performance of </w:t>
      </w:r>
      <w:proofErr w:type="spellStart"/>
      <w:r w:rsidR="00753FA4" w:rsidRPr="00753FA4">
        <w:rPr>
          <w:i/>
        </w:rPr>
        <w:t>Mikolov's</w:t>
      </w:r>
      <w:proofErr w:type="spellEnd"/>
      <w:r w:rsidR="00753FA4" w:rsidRPr="00753FA4">
        <w:rPr>
          <w:i/>
        </w:rPr>
        <w:t xml:space="preserve"> model on the similarity task is confirmed in another benchmarking study (Hill et al. 2015)</w:t>
      </w:r>
      <w:r w:rsidR="00753FA4">
        <w:rPr>
          <w:i/>
        </w:rPr>
        <w:t xml:space="preserve"> </w:t>
      </w:r>
      <w:r w:rsidR="00753FA4" w:rsidRPr="00753FA4">
        <w:rPr>
          <w:i/>
        </w:rPr>
        <w:t xml:space="preserve">where this model is also found as the winner in most of </w:t>
      </w:r>
      <w:r w:rsidR="00AF57E3">
        <w:rPr>
          <w:i/>
        </w:rPr>
        <w:t xml:space="preserve">the </w:t>
      </w:r>
      <w:r w:rsidR="00753FA4" w:rsidRPr="00753FA4">
        <w:rPr>
          <w:i/>
        </w:rPr>
        <w:t>tests.</w:t>
      </w:r>
      <w:r w:rsidR="00753FA4">
        <w:rPr>
          <w:i/>
        </w:rPr>
        <w:t>”</w:t>
      </w:r>
    </w:p>
    <w:p w14:paraId="7A500812" w14:textId="40970CE1" w:rsidR="002F01C0" w:rsidRDefault="00C24FC8" w:rsidP="00074239">
      <w:pPr>
        <w:jc w:val="both"/>
      </w:pPr>
      <w:r>
        <w:t>6</w:t>
      </w:r>
      <w:r w:rsidR="002F01C0">
        <w:t>. “</w:t>
      </w:r>
      <w:r w:rsidR="00C51F26" w:rsidRPr="00C51F26">
        <w:t>How do the results from the step 'Noun phrase detection' look like? Porter stemming (or any stemming algorithm) is known to over or under stem terms at times. How was over or under stemming managed when the authors were generating their bag of noun phrases? Why wouldn't the suffix in the word "undivided" in Table 6 be removed after the authors employed</w:t>
      </w:r>
      <w:r w:rsidR="00C51F26">
        <w:t xml:space="preserve"> the Porter stemming algorithm?</w:t>
      </w:r>
      <w:r w:rsidR="002F01C0">
        <w:t>”</w:t>
      </w:r>
    </w:p>
    <w:p w14:paraId="6B528469" w14:textId="5151FE49"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52" w:author="Jeong, H. D [CCE E]" w:date="2016-09-10T20:56:00Z">
        <w:r w:rsidRPr="00AE1DD9" w:rsidDel="00696F39">
          <w:rPr>
            <w:i/>
            <w:color w:val="212121"/>
            <w:shd w:val="clear" w:color="auto" w:fill="FFFFFF"/>
          </w:rPr>
          <w:delText xml:space="preserve">Thank you for your comment. </w:delText>
        </w:r>
      </w:del>
      <w:r w:rsidR="00C51F26">
        <w:rPr>
          <w:i/>
          <w:color w:val="212121"/>
          <w:shd w:val="clear" w:color="auto" w:fill="FFFFFF"/>
        </w:rPr>
        <w:t xml:space="preserve">The authors indeed implemented the </w:t>
      </w:r>
      <w:proofErr w:type="spellStart"/>
      <w:r w:rsidR="00C51F26">
        <w:rPr>
          <w:i/>
          <w:color w:val="212121"/>
          <w:shd w:val="clear" w:color="auto" w:fill="FFFFFF"/>
        </w:rPr>
        <w:t>Pling</w:t>
      </w:r>
      <w:proofErr w:type="spellEnd"/>
      <w:r w:rsidR="00C51F26">
        <w:rPr>
          <w:i/>
          <w:color w:val="212121"/>
          <w:shd w:val="clear" w:color="auto" w:fill="FFFFFF"/>
        </w:rPr>
        <w:t xml:space="preserve"> Stemmer rather than Porter, but the in</w:t>
      </w:r>
      <w:r w:rsidR="00D20299">
        <w:rPr>
          <w:i/>
          <w:color w:val="212121"/>
          <w:shd w:val="clear" w:color="auto" w:fill="FFFFFF"/>
        </w:rPr>
        <w:t>itial manuscript did not update</w:t>
      </w:r>
      <w:r w:rsidR="00C51F26">
        <w:rPr>
          <w:i/>
          <w:color w:val="212121"/>
          <w:shd w:val="clear" w:color="auto" w:fill="FFFFFF"/>
        </w:rPr>
        <w:t xml:space="preserve"> accordingly.</w:t>
      </w:r>
      <w:r>
        <w:rPr>
          <w:i/>
          <w:color w:val="212121"/>
          <w:shd w:val="clear" w:color="auto" w:fill="FFFFFF"/>
        </w:rPr>
        <w:t>”</w:t>
      </w:r>
      <w:r w:rsidR="00C51F26">
        <w:rPr>
          <w:i/>
          <w:color w:val="212121"/>
          <w:shd w:val="clear" w:color="auto" w:fill="FFFFFF"/>
        </w:rPr>
        <w:t xml:space="preserve"> Thank you for capturing this inconsistency</w:t>
      </w:r>
      <w:r>
        <w:rPr>
          <w:i/>
          <w:color w:val="212121"/>
          <w:shd w:val="clear" w:color="auto" w:fill="FFFFFF"/>
        </w:rPr>
        <w:t>.</w:t>
      </w:r>
      <w:r w:rsidR="00C51F26">
        <w:rPr>
          <w:i/>
          <w:color w:val="212121"/>
          <w:shd w:val="clear" w:color="auto" w:fill="FFFFFF"/>
        </w:rPr>
        <w:t xml:space="preserve"> Since </w:t>
      </w:r>
      <w:r w:rsidR="00BD087B">
        <w:rPr>
          <w:i/>
          <w:color w:val="212121"/>
          <w:shd w:val="clear" w:color="auto" w:fill="FFFFFF"/>
        </w:rPr>
        <w:t xml:space="preserve">the </w:t>
      </w:r>
      <w:proofErr w:type="spellStart"/>
      <w:r w:rsidR="00C51F26">
        <w:rPr>
          <w:i/>
          <w:color w:val="212121"/>
          <w:shd w:val="clear" w:color="auto" w:fill="FFFFFF"/>
        </w:rPr>
        <w:t>Pling</w:t>
      </w:r>
      <w:proofErr w:type="spellEnd"/>
      <w:r w:rsidR="00C51F26">
        <w:rPr>
          <w:i/>
          <w:color w:val="212121"/>
          <w:shd w:val="clear" w:color="auto" w:fill="FFFFFF"/>
        </w:rPr>
        <w:t xml:space="preserve"> stemmer </w:t>
      </w:r>
      <w:r w:rsidR="00BD087B">
        <w:rPr>
          <w:i/>
          <w:color w:val="212121"/>
          <w:shd w:val="clear" w:color="auto" w:fill="FFFFFF"/>
        </w:rPr>
        <w:t xml:space="preserve">specifically </w:t>
      </w:r>
      <w:r w:rsidR="00C51F26">
        <w:rPr>
          <w:i/>
          <w:color w:val="212121"/>
          <w:shd w:val="clear" w:color="auto" w:fill="FFFFFF"/>
        </w:rPr>
        <w:t xml:space="preserve">stems English plural nouns to its singular form, other POS such as adjectives will not be affected. This is the reason why the word “undivided” is not affected. </w:t>
      </w:r>
      <w:r w:rsidR="0035473E">
        <w:rPr>
          <w:i/>
          <w:color w:val="212121"/>
          <w:shd w:val="clear" w:color="auto" w:fill="FFFFFF"/>
        </w:rPr>
        <w:t xml:space="preserve">In regards </w:t>
      </w:r>
      <w:r w:rsidR="009C5E81">
        <w:rPr>
          <w:i/>
          <w:color w:val="212121"/>
          <w:shd w:val="clear" w:color="auto" w:fill="FFFFFF"/>
        </w:rPr>
        <w:t>to</w:t>
      </w:r>
      <w:r w:rsidR="0035473E">
        <w:rPr>
          <w:i/>
          <w:color w:val="212121"/>
          <w:shd w:val="clear" w:color="auto" w:fill="FFFFFF"/>
        </w:rPr>
        <w:t xml:space="preserve"> the errors of over and under-stemming, </w:t>
      </w:r>
      <w:r w:rsidR="006C49F3">
        <w:rPr>
          <w:i/>
          <w:color w:val="212121"/>
          <w:shd w:val="clear" w:color="auto" w:fill="FFFFFF"/>
        </w:rPr>
        <w:t>there are evidence</w:t>
      </w:r>
      <w:r w:rsidR="004035BD">
        <w:rPr>
          <w:i/>
          <w:color w:val="212121"/>
          <w:shd w:val="clear" w:color="auto" w:fill="FFFFFF"/>
        </w:rPr>
        <w:t>s</w:t>
      </w:r>
      <w:r w:rsidR="006C49F3">
        <w:rPr>
          <w:i/>
          <w:color w:val="212121"/>
          <w:shd w:val="clear" w:color="auto" w:fill="FFFFFF"/>
        </w:rPr>
        <w:t xml:space="preserve"> from the literature review that </w:t>
      </w:r>
      <w:r w:rsidR="00B966CA">
        <w:rPr>
          <w:i/>
          <w:color w:val="212121"/>
          <w:shd w:val="clear" w:color="auto" w:fill="FFFFFF"/>
        </w:rPr>
        <w:t>suggest</w:t>
      </w:r>
      <w:r w:rsidR="006C49F3">
        <w:rPr>
          <w:i/>
          <w:color w:val="212121"/>
          <w:shd w:val="clear" w:color="auto" w:fill="FFFFFF"/>
        </w:rPr>
        <w:t xml:space="preserve"> that</w:t>
      </w:r>
      <w:r w:rsidR="00D872BC">
        <w:rPr>
          <w:i/>
          <w:color w:val="212121"/>
          <w:shd w:val="clear" w:color="auto" w:fill="FFFFFF"/>
        </w:rPr>
        <w:t xml:space="preserve"> even though </w:t>
      </w:r>
      <w:r w:rsidR="006C49F3">
        <w:rPr>
          <w:i/>
          <w:color w:val="212121"/>
          <w:shd w:val="clear" w:color="auto" w:fill="FFFFFF"/>
        </w:rPr>
        <w:t xml:space="preserve">there are still errors in the existing stemmers, they are good enough to </w:t>
      </w:r>
      <w:r w:rsidR="00557DDF">
        <w:rPr>
          <w:i/>
          <w:color w:val="212121"/>
          <w:shd w:val="clear" w:color="auto" w:fill="FFFFFF"/>
        </w:rPr>
        <w:t xml:space="preserve">not </w:t>
      </w:r>
      <w:r w:rsidR="006C49F3">
        <w:rPr>
          <w:i/>
          <w:color w:val="212121"/>
          <w:shd w:val="clear" w:color="auto" w:fill="FFFFFF"/>
        </w:rPr>
        <w:t>have negative effect</w:t>
      </w:r>
      <w:r w:rsidR="00E7141A">
        <w:rPr>
          <w:i/>
          <w:color w:val="212121"/>
          <w:shd w:val="clear" w:color="auto" w:fill="FFFFFF"/>
        </w:rPr>
        <w:t>s</w:t>
      </w:r>
      <w:r w:rsidR="00184FD8">
        <w:rPr>
          <w:i/>
          <w:color w:val="212121"/>
          <w:shd w:val="clear" w:color="auto" w:fill="FFFFFF"/>
        </w:rPr>
        <w:t xml:space="preserve"> on</w:t>
      </w:r>
      <w:r w:rsidR="006C49F3">
        <w:rPr>
          <w:i/>
          <w:color w:val="212121"/>
          <w:shd w:val="clear" w:color="auto" w:fill="FFFFFF"/>
        </w:rPr>
        <w:t xml:space="preserve"> the overall performance of NLP application</w:t>
      </w:r>
      <w:r w:rsidR="000C6D03">
        <w:rPr>
          <w:i/>
          <w:color w:val="212121"/>
          <w:shd w:val="clear" w:color="auto" w:fill="FFFFFF"/>
        </w:rPr>
        <w:t>s</w:t>
      </w:r>
      <w:r w:rsidR="006C49F3">
        <w:rPr>
          <w:i/>
          <w:color w:val="212121"/>
          <w:shd w:val="clear" w:color="auto" w:fill="FFFFFF"/>
        </w:rPr>
        <w:t>. Below is the revised discussion on the stemming process in the proposed method.</w:t>
      </w:r>
    </w:p>
    <w:p w14:paraId="61D12606" w14:textId="22077D70" w:rsidR="006C49F3" w:rsidRDefault="00E21F54" w:rsidP="00074239">
      <w:pPr>
        <w:ind w:left="720"/>
        <w:jc w:val="both"/>
        <w:rPr>
          <w:i/>
          <w:color w:val="212121"/>
          <w:shd w:val="clear" w:color="auto" w:fill="FFFFFF"/>
        </w:rPr>
      </w:pPr>
      <w:r>
        <w:rPr>
          <w:b/>
          <w:i/>
          <w:color w:val="212121"/>
          <w:shd w:val="clear" w:color="auto" w:fill="FFFFFF"/>
        </w:rPr>
        <w:t>Page 12</w:t>
      </w:r>
      <w:r w:rsidR="00687F80">
        <w:rPr>
          <w:b/>
          <w:i/>
          <w:color w:val="212121"/>
          <w:shd w:val="clear" w:color="auto" w:fill="FFFFFF"/>
        </w:rPr>
        <w:t>, Line 309-317</w:t>
      </w:r>
      <w:r w:rsidR="002466F7" w:rsidRPr="00CE376F">
        <w:rPr>
          <w:b/>
          <w:i/>
          <w:color w:val="212121"/>
          <w:shd w:val="clear" w:color="auto" w:fill="FFFFFF"/>
        </w:rPr>
        <w:t>,</w:t>
      </w:r>
      <w:r w:rsidR="002466F7">
        <w:rPr>
          <w:i/>
          <w:color w:val="212121"/>
          <w:shd w:val="clear" w:color="auto" w:fill="FFFFFF"/>
        </w:rPr>
        <w:t xml:space="preserve"> </w:t>
      </w:r>
      <w:r w:rsidR="006C49F3">
        <w:rPr>
          <w:i/>
          <w:color w:val="212121"/>
          <w:shd w:val="clear" w:color="auto" w:fill="FFFFFF"/>
        </w:rPr>
        <w:t>“</w:t>
      </w:r>
      <w:r w:rsidR="006C49F3" w:rsidRPr="006C49F3">
        <w:rPr>
          <w:i/>
          <w:color w:val="212121"/>
          <w:shd w:val="clear" w:color="auto" w:fill="FFFFFF"/>
        </w:rPr>
        <w:t>Stemming is a popular process to reduce words to their stems. Despite the fact that</w:t>
      </w:r>
      <w:del w:id="153" w:author="Jeong, H. D [CCE E]" w:date="2016-09-10T20:57:00Z">
        <w:r w:rsidR="006C49F3" w:rsidRPr="006C49F3" w:rsidDel="003E5842">
          <w:rPr>
            <w:i/>
            <w:color w:val="212121"/>
            <w:shd w:val="clear" w:color="auto" w:fill="FFFFFF"/>
          </w:rPr>
          <w:delText>,</w:delText>
        </w:r>
      </w:del>
      <w:r w:rsidR="006C49F3" w:rsidRPr="006C49F3">
        <w:rPr>
          <w:i/>
          <w:color w:val="212121"/>
          <w:shd w:val="clear" w:color="auto" w:fill="FFFFFF"/>
        </w:rPr>
        <w:t xml:space="preserve"> none of the existing algorithms can completely eliminate the errors of over and under stemming, they are good enough to not degrade the overall performance </w:t>
      </w:r>
      <w:r w:rsidR="006C49F3" w:rsidRPr="006C49F3">
        <w:rPr>
          <w:i/>
          <w:color w:val="212121"/>
          <w:shd w:val="clear" w:color="auto" w:fill="FFFFFF"/>
        </w:rPr>
        <w:lastRenderedPageBreak/>
        <w:t xml:space="preserve">of NLP application </w:t>
      </w:r>
      <w:r w:rsidR="006C49F3">
        <w:rPr>
          <w:i/>
          <w:color w:val="212121"/>
          <w:shd w:val="clear" w:color="auto" w:fill="FFFFFF"/>
        </w:rPr>
        <w:t>(</w:t>
      </w:r>
      <w:proofErr w:type="spellStart"/>
      <w:r w:rsidR="006C49F3">
        <w:rPr>
          <w:i/>
          <w:color w:val="212121"/>
          <w:shd w:val="clear" w:color="auto" w:fill="FFFFFF"/>
        </w:rPr>
        <w:t>Jivani</w:t>
      </w:r>
      <w:proofErr w:type="spellEnd"/>
      <w:r w:rsidR="006C49F3">
        <w:rPr>
          <w:i/>
          <w:color w:val="212121"/>
          <w:shd w:val="clear" w:color="auto" w:fill="FFFFFF"/>
        </w:rPr>
        <w:t xml:space="preserve"> et al. 2011)</w:t>
      </w:r>
      <w:r w:rsidR="006C49F3" w:rsidRPr="006C49F3">
        <w:rPr>
          <w:i/>
          <w:color w:val="212121"/>
          <w:shd w:val="clear" w:color="auto" w:fill="FFFFFF"/>
        </w:rPr>
        <w:t xml:space="preserve">. This study implements the </w:t>
      </w:r>
      <w:proofErr w:type="spellStart"/>
      <w:r w:rsidR="006C49F3" w:rsidRPr="006C49F3">
        <w:rPr>
          <w:i/>
          <w:color w:val="212121"/>
          <w:shd w:val="clear" w:color="auto" w:fill="FFFFFF"/>
        </w:rPr>
        <w:t>Pling</w:t>
      </w:r>
      <w:proofErr w:type="spellEnd"/>
      <w:r w:rsidR="006C49F3" w:rsidRPr="006C49F3">
        <w:rPr>
          <w:i/>
          <w:color w:val="212121"/>
          <w:shd w:val="clear" w:color="auto" w:fill="FFFFFF"/>
        </w:rPr>
        <w:t xml:space="preserve"> stemmer (</w:t>
      </w:r>
      <w:proofErr w:type="spellStart"/>
      <w:r w:rsidR="006C49F3" w:rsidRPr="006C49F3">
        <w:rPr>
          <w:i/>
          <w:color w:val="212121"/>
          <w:shd w:val="clear" w:color="auto" w:fill="FFFFFF"/>
        </w:rPr>
        <w:t>Suchanek</w:t>
      </w:r>
      <w:proofErr w:type="spellEnd"/>
      <w:r w:rsidR="006C49F3" w:rsidRPr="006C49F3">
        <w:rPr>
          <w:i/>
          <w:color w:val="212121"/>
          <w:shd w:val="clear" w:color="auto" w:fill="FFFFFF"/>
        </w:rPr>
        <w:t xml:space="preserve"> et al. 2006), which stems an English noun to its singular form, to normalize plural nouns in the corpus. One advantage of this algorithm is the utilization of both syntactic rules and the vocabulary in a dictionary; hence the </w:t>
      </w:r>
      <w:proofErr w:type="spellStart"/>
      <w:r w:rsidR="006C49F3" w:rsidRPr="006C49F3">
        <w:rPr>
          <w:i/>
          <w:color w:val="212121"/>
          <w:shd w:val="clear" w:color="auto" w:fill="FFFFFF"/>
        </w:rPr>
        <w:t>mis</w:t>
      </w:r>
      <w:proofErr w:type="spellEnd"/>
      <w:r w:rsidR="006C49F3" w:rsidRPr="006C49F3">
        <w:rPr>
          <w:i/>
          <w:color w:val="212121"/>
          <w:shd w:val="clear" w:color="auto" w:fill="FFFFFF"/>
        </w:rPr>
        <w:t>- or over-stemming errors that take off a true suffix can be reduced.</w:t>
      </w:r>
      <w:r w:rsidR="006C49F3">
        <w:rPr>
          <w:i/>
          <w:color w:val="212121"/>
          <w:shd w:val="clear" w:color="auto" w:fill="FFFFFF"/>
        </w:rPr>
        <w:t>”</w:t>
      </w:r>
    </w:p>
    <w:p w14:paraId="57AEA34F" w14:textId="7DD5E9FA" w:rsidR="002F01C0" w:rsidRDefault="00C24FC8" w:rsidP="00074239">
      <w:pPr>
        <w:jc w:val="both"/>
      </w:pPr>
      <w:r>
        <w:t>7</w:t>
      </w:r>
      <w:r w:rsidR="002F01C0">
        <w:t>. “</w:t>
      </w:r>
      <w:r w:rsidRPr="00C24FC8">
        <w:t>A manual evaluation process was still employed to remove inadequate or meaningless terms from the term candidate list. Could this process become the road block when the authors need to scale up their research?</w:t>
      </w:r>
      <w:r w:rsidR="002F01C0">
        <w:t>”</w:t>
      </w:r>
    </w:p>
    <w:p w14:paraId="61BBEE94" w14:textId="569F0D44"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54" w:author="Jeong, H. D [CCE E]" w:date="2016-09-10T20:58:00Z">
        <w:r w:rsidRPr="00AE1DD9" w:rsidDel="003E5842">
          <w:rPr>
            <w:i/>
            <w:color w:val="212121"/>
            <w:shd w:val="clear" w:color="auto" w:fill="FFFFFF"/>
          </w:rPr>
          <w:delText xml:space="preserve">Thank you for your comment. </w:delText>
        </w:r>
      </w:del>
      <w:r w:rsidR="00A96975">
        <w:rPr>
          <w:i/>
          <w:color w:val="212121"/>
          <w:shd w:val="clear" w:color="auto" w:fill="FFFFFF"/>
        </w:rPr>
        <w:t>The authors understand that the proposed framework</w:t>
      </w:r>
      <w:r w:rsidR="00967CB1">
        <w:rPr>
          <w:i/>
          <w:color w:val="212121"/>
          <w:shd w:val="clear" w:color="auto" w:fill="FFFFFF"/>
        </w:rPr>
        <w:t xml:space="preserve"> is to reduce human efforts in developing semantic resources rather than completely replace domain experts</w:t>
      </w:r>
      <w:r>
        <w:rPr>
          <w:i/>
          <w:color w:val="212121"/>
          <w:shd w:val="clear" w:color="auto" w:fill="FFFFFF"/>
        </w:rPr>
        <w:t>.</w:t>
      </w:r>
      <w:r w:rsidR="00967CB1">
        <w:rPr>
          <w:i/>
          <w:color w:val="212121"/>
          <w:shd w:val="clear" w:color="auto" w:fill="FFFFFF"/>
        </w:rPr>
        <w:t xml:space="preserve"> </w:t>
      </w:r>
      <w:r w:rsidR="00CF509C">
        <w:rPr>
          <w:i/>
          <w:color w:val="212121"/>
          <w:shd w:val="clear" w:color="auto" w:fill="FFFFFF"/>
        </w:rPr>
        <w:t>M</w:t>
      </w:r>
      <w:r w:rsidR="00C150F1">
        <w:rPr>
          <w:i/>
          <w:color w:val="212121"/>
          <w:shd w:val="clear" w:color="auto" w:fill="FFFFFF"/>
        </w:rPr>
        <w:t>anual</w:t>
      </w:r>
      <w:r w:rsidR="0059047A">
        <w:rPr>
          <w:i/>
          <w:color w:val="212121"/>
          <w:shd w:val="clear" w:color="auto" w:fill="FFFFFF"/>
        </w:rPr>
        <w:t>ly</w:t>
      </w:r>
      <w:r w:rsidR="00C150F1">
        <w:rPr>
          <w:i/>
          <w:color w:val="212121"/>
          <w:shd w:val="clear" w:color="auto" w:fill="FFFFFF"/>
        </w:rPr>
        <w:t xml:space="preserve"> </w:t>
      </w:r>
      <w:r w:rsidR="00CF509C">
        <w:rPr>
          <w:i/>
          <w:color w:val="212121"/>
          <w:shd w:val="clear" w:color="auto" w:fill="FFFFFF"/>
        </w:rPr>
        <w:t>reviewing</w:t>
      </w:r>
      <w:r w:rsidR="00C150F1">
        <w:rPr>
          <w:i/>
          <w:color w:val="212121"/>
          <w:shd w:val="clear" w:color="auto" w:fill="FFFFFF"/>
        </w:rPr>
        <w:t xml:space="preserve"> of </w:t>
      </w:r>
      <w:del w:id="155" w:author="Jeong, H. D [CCE E]" w:date="2016-09-10T20:59:00Z">
        <w:r w:rsidR="00C150F1" w:rsidDel="003E5842">
          <w:rPr>
            <w:i/>
            <w:color w:val="212121"/>
            <w:shd w:val="clear" w:color="auto" w:fill="FFFFFF"/>
          </w:rPr>
          <w:delText xml:space="preserve">thousands of </w:delText>
        </w:r>
      </w:del>
      <w:r w:rsidR="00C150F1">
        <w:rPr>
          <w:i/>
          <w:color w:val="212121"/>
          <w:shd w:val="clear" w:color="auto" w:fill="FFFFFF"/>
        </w:rPr>
        <w:t xml:space="preserve">terms </w:t>
      </w:r>
      <w:ins w:id="156" w:author="Jeong, H. D [CCE E]" w:date="2016-09-10T20:59:00Z">
        <w:r w:rsidR="003E5842">
          <w:rPr>
            <w:i/>
            <w:color w:val="212121"/>
            <w:shd w:val="clear" w:color="auto" w:fill="FFFFFF"/>
          </w:rPr>
          <w:t xml:space="preserve">would </w:t>
        </w:r>
      </w:ins>
      <w:r w:rsidR="00C150F1">
        <w:rPr>
          <w:i/>
          <w:color w:val="212121"/>
          <w:shd w:val="clear" w:color="auto" w:fill="FFFFFF"/>
        </w:rPr>
        <w:t>still be a much easier</w:t>
      </w:r>
      <w:r w:rsidR="00BA1B07">
        <w:rPr>
          <w:i/>
          <w:color w:val="212121"/>
          <w:shd w:val="clear" w:color="auto" w:fill="FFFFFF"/>
        </w:rPr>
        <w:t xml:space="preserve"> and less time-</w:t>
      </w:r>
      <w:r w:rsidR="00435508">
        <w:rPr>
          <w:i/>
          <w:color w:val="212121"/>
          <w:shd w:val="clear" w:color="auto" w:fill="FFFFFF"/>
        </w:rPr>
        <w:t>consuming</w:t>
      </w:r>
      <w:r w:rsidR="009D66E3">
        <w:rPr>
          <w:i/>
          <w:color w:val="212121"/>
          <w:shd w:val="clear" w:color="auto" w:fill="FFFFFF"/>
        </w:rPr>
        <w:t xml:space="preserve"> task than</w:t>
      </w:r>
      <w:r w:rsidR="00435508">
        <w:rPr>
          <w:i/>
          <w:color w:val="212121"/>
          <w:shd w:val="clear" w:color="auto" w:fill="FFFFFF"/>
        </w:rPr>
        <w:t xml:space="preserve"> reviewing a plethora of domain text documents. In addition, the authors suggest a method to</w:t>
      </w:r>
      <w:r w:rsidR="006B541E">
        <w:rPr>
          <w:i/>
          <w:color w:val="212121"/>
          <w:shd w:val="clear" w:color="auto" w:fill="FFFFFF"/>
        </w:rPr>
        <w:t xml:space="preserve"> </w:t>
      </w:r>
      <w:r w:rsidR="00435508">
        <w:rPr>
          <w:i/>
          <w:color w:val="212121"/>
          <w:shd w:val="clear" w:color="auto" w:fill="FFFFFF"/>
        </w:rPr>
        <w:t>reduce both the laborious work and the number of real term</w:t>
      </w:r>
      <w:ins w:id="157" w:author="Jeong, H. D [CCE E]" w:date="2016-09-10T21:00:00Z">
        <w:r w:rsidR="003E5842">
          <w:rPr>
            <w:i/>
            <w:color w:val="212121"/>
            <w:shd w:val="clear" w:color="auto" w:fill="FFFFFF"/>
          </w:rPr>
          <w:t>s</w:t>
        </w:r>
      </w:ins>
      <w:r w:rsidR="00435508">
        <w:rPr>
          <w:i/>
          <w:color w:val="212121"/>
          <w:shd w:val="clear" w:color="auto" w:fill="FFFFFF"/>
        </w:rPr>
        <w:t xml:space="preserve"> automatically removed</w:t>
      </w:r>
      <w:r w:rsidR="00145B59">
        <w:rPr>
          <w:i/>
          <w:color w:val="212121"/>
          <w:shd w:val="clear" w:color="auto" w:fill="FFFFFF"/>
        </w:rPr>
        <w:t xml:space="preserve"> (the paragraph discussing this method is included below)</w:t>
      </w:r>
      <w:r w:rsidR="00435508">
        <w:rPr>
          <w:i/>
          <w:color w:val="212121"/>
          <w:shd w:val="clear" w:color="auto" w:fill="FFFFFF"/>
        </w:rPr>
        <w:t>.</w:t>
      </w:r>
      <w:r w:rsidR="00FE4639">
        <w:rPr>
          <w:i/>
          <w:color w:val="212121"/>
          <w:shd w:val="clear" w:color="auto" w:fill="FFFFFF"/>
        </w:rPr>
        <w:t xml:space="preserve"> Using this method, a domain expert does not need to review the entire list. In our experiment, it took </w:t>
      </w:r>
      <w:r w:rsidR="00784540">
        <w:rPr>
          <w:i/>
          <w:color w:val="212121"/>
          <w:shd w:val="clear" w:color="auto" w:fill="FFFFFF"/>
        </w:rPr>
        <w:t>a graduate student only</w:t>
      </w:r>
      <w:r w:rsidR="00FE4639">
        <w:rPr>
          <w:i/>
          <w:color w:val="212121"/>
          <w:shd w:val="clear" w:color="auto" w:fill="FFFFFF"/>
        </w:rPr>
        <w:t xml:space="preserve"> </w:t>
      </w:r>
      <w:del w:id="158" w:author="Le, Tuyen T [CCE E]" w:date="2016-09-11T21:15:00Z">
        <w:r w:rsidR="00FE4639" w:rsidDel="0036048D">
          <w:rPr>
            <w:i/>
            <w:color w:val="212121"/>
            <w:shd w:val="clear" w:color="auto" w:fill="FFFFFF"/>
          </w:rPr>
          <w:delText xml:space="preserve">4 </w:delText>
        </w:r>
      </w:del>
      <w:ins w:id="159" w:author="Le, Tuyen T [CCE E]" w:date="2016-09-11T21:15:00Z">
        <w:r w:rsidR="0036048D">
          <w:rPr>
            <w:i/>
            <w:color w:val="212121"/>
            <w:shd w:val="clear" w:color="auto" w:fill="FFFFFF"/>
          </w:rPr>
          <w:t>8</w:t>
        </w:r>
        <w:bookmarkStart w:id="160" w:name="_GoBack"/>
        <w:bookmarkEnd w:id="160"/>
        <w:r w:rsidR="0036048D">
          <w:rPr>
            <w:i/>
            <w:color w:val="212121"/>
            <w:shd w:val="clear" w:color="auto" w:fill="FFFFFF"/>
          </w:rPr>
          <w:t xml:space="preserve"> </w:t>
        </w:r>
      </w:ins>
      <w:r w:rsidR="00FE4639">
        <w:rPr>
          <w:i/>
          <w:color w:val="212121"/>
          <w:shd w:val="clear" w:color="auto" w:fill="FFFFFF"/>
        </w:rPr>
        <w:t>hours to finish his task.</w:t>
      </w:r>
      <w:r w:rsidR="00435508">
        <w:rPr>
          <w:i/>
          <w:color w:val="212121"/>
          <w:shd w:val="clear" w:color="auto" w:fill="FFFFFF"/>
        </w:rPr>
        <w:t xml:space="preserve"> However, further research is needed to enhance the accuracy of term extraction, so that human </w:t>
      </w:r>
      <w:del w:id="161" w:author="Jeong, H. D [CCE E]" w:date="2016-09-10T21:00:00Z">
        <w:r w:rsidR="00435508" w:rsidDel="003E5842">
          <w:rPr>
            <w:i/>
            <w:color w:val="212121"/>
            <w:shd w:val="clear" w:color="auto" w:fill="FFFFFF"/>
          </w:rPr>
          <w:delText xml:space="preserve">interfere </w:delText>
        </w:r>
      </w:del>
      <w:ins w:id="162" w:author="Jeong, H. D [CCE E]" w:date="2016-09-10T21:00:00Z">
        <w:r w:rsidR="003E5842">
          <w:rPr>
            <w:i/>
            <w:color w:val="212121"/>
            <w:shd w:val="clear" w:color="auto" w:fill="FFFFFF"/>
          </w:rPr>
          <w:t xml:space="preserve">involvement </w:t>
        </w:r>
      </w:ins>
      <w:r w:rsidR="00435508">
        <w:rPr>
          <w:i/>
          <w:color w:val="212121"/>
          <w:shd w:val="clear" w:color="auto" w:fill="FFFFFF"/>
        </w:rPr>
        <w:t>would continue to be reduced.</w:t>
      </w:r>
    </w:p>
    <w:p w14:paraId="7CA7C88F" w14:textId="617557D1" w:rsidR="00145B59" w:rsidRDefault="006A5EEA" w:rsidP="00074239">
      <w:pPr>
        <w:ind w:left="720"/>
        <w:jc w:val="both"/>
        <w:rPr>
          <w:i/>
          <w:color w:val="212121"/>
          <w:shd w:val="clear" w:color="auto" w:fill="FFFFFF"/>
        </w:rPr>
      </w:pPr>
      <w:r w:rsidRPr="00350801">
        <w:rPr>
          <w:b/>
          <w:i/>
        </w:rPr>
        <w:t>Page 14-</w:t>
      </w:r>
      <w:r w:rsidR="00523333">
        <w:rPr>
          <w:b/>
          <w:i/>
        </w:rPr>
        <w:t>15, Line 360</w:t>
      </w:r>
      <w:r w:rsidR="00145B59" w:rsidRPr="00350801">
        <w:rPr>
          <w:b/>
          <w:i/>
        </w:rPr>
        <w:t>-</w:t>
      </w:r>
      <w:r w:rsidR="00523333">
        <w:rPr>
          <w:b/>
          <w:i/>
          <w:color w:val="212121"/>
          <w:shd w:val="clear" w:color="auto" w:fill="FFFFFF"/>
        </w:rPr>
        <w:t>374</w:t>
      </w:r>
      <w:r w:rsidR="00145B59" w:rsidRPr="00350801">
        <w:rPr>
          <w:b/>
          <w:i/>
          <w:color w:val="212121"/>
          <w:shd w:val="clear" w:color="auto" w:fill="FFFFFF"/>
        </w:rPr>
        <w:t xml:space="preserve">, </w:t>
      </w:r>
      <w:r w:rsidR="00145B59">
        <w:rPr>
          <w:i/>
          <w:color w:val="212121"/>
          <w:shd w:val="clear" w:color="auto" w:fill="FFFFFF"/>
        </w:rPr>
        <w:t>“</w:t>
      </w:r>
      <w:r w:rsidR="00145B59" w:rsidRPr="00145B59">
        <w:rPr>
          <w:i/>
          <w:color w:val="212121"/>
          <w:shd w:val="clear" w:color="auto" w:fill="FFFFFF"/>
        </w:rPr>
        <w:t>To automatically remove candidates that are unlikely to be real terms, a threshold C-value can be used. However, doing this may eliminate the real terms that appear in the bottom due to their low frequencies. Manual evaluation of the entire candidate list would avoid the removal of real terms with low C-values. To minimize both laborious work and the number of true terms wrongly discarded, the authors suggest the following method to identify the threshold value. The ranked list of candidate</w:t>
      </w:r>
      <w:ins w:id="163" w:author="Jeong, H. D [CCE E]" w:date="2016-09-10T21:01:00Z">
        <w:r w:rsidR="00AE3E6A">
          <w:rPr>
            <w:i/>
            <w:color w:val="212121"/>
            <w:shd w:val="clear" w:color="auto" w:fill="FFFFFF"/>
          </w:rPr>
          <w:t>s</w:t>
        </w:r>
      </w:ins>
      <w:r w:rsidR="00145B59" w:rsidRPr="00145B59">
        <w:rPr>
          <w:i/>
          <w:color w:val="212121"/>
          <w:shd w:val="clear" w:color="auto" w:fill="FFFFFF"/>
        </w:rPr>
        <w:t xml:space="preserve"> is divided into groups of </w:t>
      </w:r>
      <w:r w:rsidR="00366588">
        <w:rPr>
          <w:i/>
          <w:color w:val="212121"/>
          <w:shd w:val="clear" w:color="auto" w:fill="FFFFFF"/>
        </w:rPr>
        <w:t>around 2</w:t>
      </w:r>
      <w:r w:rsidR="00145B59" w:rsidRPr="00145B59">
        <w:rPr>
          <w:i/>
          <w:color w:val="212121"/>
          <w:shd w:val="clear" w:color="auto" w:fill="FFFFFF"/>
        </w:rPr>
        <w:t>00 items. A graduate student with</w:t>
      </w:r>
      <w:r w:rsidR="0086103A">
        <w:rPr>
          <w:i/>
          <w:color w:val="212121"/>
          <w:shd w:val="clear" w:color="auto" w:fill="FFFFFF"/>
        </w:rPr>
        <w:t xml:space="preserve"> a</w:t>
      </w:r>
      <w:r w:rsidR="00145B59" w:rsidRPr="00145B59">
        <w:rPr>
          <w:i/>
          <w:color w:val="212121"/>
          <w:shd w:val="clear" w:color="auto" w:fill="FFFFFF"/>
        </w:rPr>
        <w:t xml:space="preserve"> civil engineering background was asked to utilize a bottom-up approach to evaluate group by group and stop at which the percentage of actual terms achieved 80 percent. </w:t>
      </w:r>
      <w:r w:rsidR="00AA410C" w:rsidRPr="00AA410C">
        <w:rPr>
          <w:i/>
          <w:color w:val="212121"/>
          <w:shd w:val="clear" w:color="auto" w:fill="FFFFFF"/>
        </w:rPr>
        <w:t xml:space="preserve">Users can choose a higher percentage limit in cases </w:t>
      </w:r>
      <w:del w:id="164" w:author="Jeong, H. D [CCE E]" w:date="2016-09-10T21:01:00Z">
        <w:r w:rsidR="00AA410C" w:rsidRPr="00AA410C" w:rsidDel="00AE3E6A">
          <w:rPr>
            <w:i/>
            <w:color w:val="212121"/>
            <w:shd w:val="clear" w:color="auto" w:fill="FFFFFF"/>
          </w:rPr>
          <w:delText xml:space="preserve">that </w:delText>
        </w:r>
      </w:del>
      <w:ins w:id="165" w:author="Jeong, H. D [CCE E]" w:date="2016-09-10T21:01:00Z">
        <w:r w:rsidR="00AE3E6A">
          <w:rPr>
            <w:i/>
            <w:color w:val="212121"/>
            <w:shd w:val="clear" w:color="auto" w:fill="FFFFFF"/>
          </w:rPr>
          <w:t>where</w:t>
        </w:r>
        <w:r w:rsidR="00AE3E6A" w:rsidRPr="00AA410C">
          <w:rPr>
            <w:i/>
            <w:color w:val="212121"/>
            <w:shd w:val="clear" w:color="auto" w:fill="FFFFFF"/>
          </w:rPr>
          <w:t xml:space="preserve"> </w:t>
        </w:r>
      </w:ins>
      <w:r w:rsidR="00AA410C" w:rsidRPr="00AA410C">
        <w:rPr>
          <w:i/>
          <w:color w:val="212121"/>
          <w:shd w:val="clear" w:color="auto" w:fill="FFFFFF"/>
        </w:rPr>
        <w:t>the accuracy is critical</w:t>
      </w:r>
      <w:r w:rsidR="00145B59" w:rsidRPr="00145B59">
        <w:rPr>
          <w:i/>
          <w:color w:val="212121"/>
          <w:shd w:val="clear" w:color="auto" w:fill="FFFFFF"/>
        </w:rPr>
        <w:t xml:space="preserve">. Table </w:t>
      </w:r>
      <w:r w:rsidR="00145B59">
        <w:rPr>
          <w:i/>
          <w:color w:val="212121"/>
          <w:shd w:val="clear" w:color="auto" w:fill="FFFFFF"/>
        </w:rPr>
        <w:t>2</w:t>
      </w:r>
      <w:r w:rsidR="00145B59" w:rsidRPr="00145B59">
        <w:rPr>
          <w:i/>
          <w:color w:val="212121"/>
          <w:shd w:val="clear" w:color="auto" w:fill="FFFFFF"/>
        </w:rPr>
        <w:t xml:space="preserve"> illustrates the evaluation results for several excerpts of the extracted term candidates. The precision values, which represent the percentages of real terms in these groups, are presented in Figure </w:t>
      </w:r>
      <w:r w:rsidR="00145B59">
        <w:rPr>
          <w:i/>
          <w:color w:val="212121"/>
          <w:shd w:val="clear" w:color="auto" w:fill="FFFFFF"/>
        </w:rPr>
        <w:t>3</w:t>
      </w:r>
      <w:r w:rsidR="00145B59" w:rsidRPr="00145B59">
        <w:rPr>
          <w:i/>
          <w:color w:val="212121"/>
          <w:shd w:val="clear" w:color="auto" w:fill="FFFFFF"/>
        </w:rPr>
        <w:t xml:space="preserve">. As shown in the figure, precision values are less than 80 percent for groups with c-values less than </w:t>
      </w:r>
      <w:r w:rsidR="00BC01E9">
        <w:rPr>
          <w:i/>
          <w:color w:val="212121"/>
          <w:shd w:val="clear" w:color="auto" w:fill="FFFFFF"/>
        </w:rPr>
        <w:t>5</w:t>
      </w:r>
      <w:r w:rsidR="00145B59" w:rsidRPr="00145B59">
        <w:rPr>
          <w:i/>
          <w:color w:val="212121"/>
          <w:shd w:val="clear" w:color="auto" w:fill="FFFFFF"/>
        </w:rPr>
        <w:t>0. This value is set as the threshold for the acceptance of term candidates. The final selected list is comprised of nearly 6,000 multi-word roadway technical terms.</w:t>
      </w:r>
      <w:r w:rsidR="00145B59">
        <w:rPr>
          <w:i/>
          <w:color w:val="212121"/>
          <w:shd w:val="clear" w:color="auto" w:fill="FFFFFF"/>
        </w:rPr>
        <w:t>”</w:t>
      </w:r>
    </w:p>
    <w:p w14:paraId="01BC9EA7" w14:textId="13639ADF" w:rsidR="002F01C0" w:rsidRDefault="000660BD" w:rsidP="00074239">
      <w:pPr>
        <w:jc w:val="both"/>
      </w:pPr>
      <w:r>
        <w:t>8</w:t>
      </w:r>
      <w:r w:rsidR="002F01C0">
        <w:t>. “</w:t>
      </w:r>
      <w:r w:rsidRPr="000660BD">
        <w:t>How were the precision rates in Figure 3 determined? These rates seemed to provide critical information for the manual evaluation upon the term candidates and it is unclear how these precision rates were obtained prior to the manual evaluation.</w:t>
      </w:r>
      <w:r w:rsidR="002F01C0">
        <w:t>”</w:t>
      </w:r>
    </w:p>
    <w:p w14:paraId="3C1F1BF3" w14:textId="62730F87" w:rsidR="002F01C0"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66" w:author="Jeong, H. D [CCE E]" w:date="2016-09-10T21:02:00Z">
        <w:r w:rsidRPr="00AE1DD9" w:rsidDel="00AE3E6A">
          <w:rPr>
            <w:i/>
            <w:color w:val="212121"/>
            <w:shd w:val="clear" w:color="auto" w:fill="FFFFFF"/>
          </w:rPr>
          <w:delText xml:space="preserve">Thank you for your comment. </w:delText>
        </w:r>
      </w:del>
      <w:r w:rsidR="00BC3A6D">
        <w:rPr>
          <w:i/>
          <w:color w:val="212121"/>
          <w:shd w:val="clear" w:color="auto" w:fill="FFFFFF"/>
        </w:rPr>
        <w:t>The precision rate is the percentage of real term</w:t>
      </w:r>
      <w:r w:rsidR="008578FA">
        <w:rPr>
          <w:i/>
          <w:color w:val="212121"/>
          <w:shd w:val="clear" w:color="auto" w:fill="FFFFFF"/>
        </w:rPr>
        <w:t>s</w:t>
      </w:r>
      <w:r w:rsidR="00BC3A6D">
        <w:rPr>
          <w:i/>
          <w:color w:val="212121"/>
          <w:shd w:val="clear" w:color="auto" w:fill="FFFFFF"/>
        </w:rPr>
        <w:t xml:space="preserve"> </w:t>
      </w:r>
      <w:r w:rsidR="00EA39F1">
        <w:rPr>
          <w:i/>
          <w:color w:val="212121"/>
          <w:shd w:val="clear" w:color="auto" w:fill="FFFFFF"/>
        </w:rPr>
        <w:t xml:space="preserve">in a group of </w:t>
      </w:r>
      <w:r w:rsidR="00EF2858">
        <w:rPr>
          <w:i/>
          <w:color w:val="212121"/>
          <w:shd w:val="clear" w:color="auto" w:fill="FFFFFF"/>
        </w:rPr>
        <w:t xml:space="preserve">automatically </w:t>
      </w:r>
      <w:r w:rsidR="00EA39F1">
        <w:rPr>
          <w:i/>
          <w:color w:val="212121"/>
          <w:shd w:val="clear" w:color="auto" w:fill="FFFFFF"/>
        </w:rPr>
        <w:t>extracted term</w:t>
      </w:r>
      <w:r w:rsidR="00EF2858">
        <w:rPr>
          <w:i/>
          <w:color w:val="212121"/>
          <w:shd w:val="clear" w:color="auto" w:fill="FFFFFF"/>
        </w:rPr>
        <w:t>s</w:t>
      </w:r>
      <w:r>
        <w:rPr>
          <w:i/>
          <w:color w:val="212121"/>
          <w:shd w:val="clear" w:color="auto" w:fill="FFFFFF"/>
        </w:rPr>
        <w:t>.</w:t>
      </w:r>
      <w:r w:rsidR="00EA39F1">
        <w:rPr>
          <w:i/>
          <w:color w:val="212121"/>
          <w:shd w:val="clear" w:color="auto" w:fill="FFFFFF"/>
        </w:rPr>
        <w:t xml:space="preserve"> The </w:t>
      </w:r>
      <w:r w:rsidR="001A4A48">
        <w:rPr>
          <w:i/>
          <w:color w:val="212121"/>
          <w:shd w:val="clear" w:color="auto" w:fill="FFFFFF"/>
        </w:rPr>
        <w:t>conclusion</w:t>
      </w:r>
      <w:r w:rsidR="00EA39F1">
        <w:rPr>
          <w:i/>
          <w:color w:val="212121"/>
          <w:shd w:val="clear" w:color="auto" w:fill="FFFFFF"/>
        </w:rPr>
        <w:t xml:space="preserve"> of “real” or “unreal” is based on the manual evaluation process. </w:t>
      </w:r>
      <w:r w:rsidR="00F65E71">
        <w:rPr>
          <w:i/>
          <w:color w:val="212121"/>
          <w:shd w:val="clear" w:color="auto" w:fill="FFFFFF"/>
        </w:rPr>
        <w:t>Below is the revised discussion on the evaluation metho</w:t>
      </w:r>
      <w:r w:rsidR="00A05BAD">
        <w:rPr>
          <w:i/>
          <w:color w:val="212121"/>
          <w:shd w:val="clear" w:color="auto" w:fill="FFFFFF"/>
        </w:rPr>
        <w:t>d and how the precision rates are</w:t>
      </w:r>
      <w:r w:rsidR="00F65E71">
        <w:rPr>
          <w:i/>
          <w:color w:val="212121"/>
          <w:shd w:val="clear" w:color="auto" w:fill="FFFFFF"/>
        </w:rPr>
        <w:t xml:space="preserve"> determined. </w:t>
      </w:r>
    </w:p>
    <w:p w14:paraId="752FFD95" w14:textId="312688EE" w:rsidR="00EA39F1" w:rsidRDefault="00EA39F1" w:rsidP="00074239">
      <w:pPr>
        <w:ind w:left="720"/>
        <w:jc w:val="both"/>
        <w:rPr>
          <w:i/>
        </w:rPr>
      </w:pPr>
      <w:r w:rsidRPr="00795F13">
        <w:rPr>
          <w:b/>
          <w:i/>
        </w:rPr>
        <w:lastRenderedPageBreak/>
        <w:t>Page 15, Line 368-375,</w:t>
      </w:r>
      <w:r>
        <w:rPr>
          <w:i/>
        </w:rPr>
        <w:t xml:space="preserve"> “</w:t>
      </w:r>
      <w:r w:rsidRPr="00EA39F1">
        <w:rPr>
          <w:i/>
        </w:rPr>
        <w:t>The ranked list of candidate</w:t>
      </w:r>
      <w:ins w:id="167" w:author="Jeong, H. D [CCE E]" w:date="2016-09-10T21:02:00Z">
        <w:r w:rsidR="00AE3E6A">
          <w:rPr>
            <w:i/>
          </w:rPr>
          <w:t>s</w:t>
        </w:r>
      </w:ins>
      <w:r w:rsidRPr="00EA39F1">
        <w:rPr>
          <w:i/>
        </w:rPr>
        <w:t xml:space="preserve"> is divided into groups of </w:t>
      </w:r>
      <w:r w:rsidR="00795F13">
        <w:rPr>
          <w:i/>
        </w:rPr>
        <w:t>around 2</w:t>
      </w:r>
      <w:r w:rsidRPr="00EA39F1">
        <w:rPr>
          <w:i/>
        </w:rPr>
        <w:t xml:space="preserve">00 items. A graduate student with </w:t>
      </w:r>
      <w:r w:rsidR="0086103A">
        <w:rPr>
          <w:i/>
        </w:rPr>
        <w:t xml:space="preserve">a </w:t>
      </w:r>
      <w:r w:rsidRPr="00EA39F1">
        <w:rPr>
          <w:i/>
        </w:rPr>
        <w:t>civil engineering background was asked to utilize a bottom-up approach to evaluate group by group and stop at which the percentage of actual terms</w:t>
      </w:r>
      <w:r>
        <w:rPr>
          <w:i/>
        </w:rPr>
        <w:t xml:space="preserve"> </w:t>
      </w:r>
      <w:r w:rsidRPr="00EA39F1">
        <w:rPr>
          <w:i/>
        </w:rPr>
        <w:t xml:space="preserve">achieved 80 percent. </w:t>
      </w:r>
      <w:r w:rsidR="007F646F" w:rsidRPr="007F646F">
        <w:rPr>
          <w:i/>
        </w:rPr>
        <w:t xml:space="preserve">Users can choose a higher percentage limit in cases </w:t>
      </w:r>
      <w:del w:id="168" w:author="Jeong, H. D [CCE E]" w:date="2016-09-10T21:03:00Z">
        <w:r w:rsidR="007F646F" w:rsidRPr="007F646F" w:rsidDel="00AE3E6A">
          <w:rPr>
            <w:i/>
          </w:rPr>
          <w:delText xml:space="preserve">that </w:delText>
        </w:r>
      </w:del>
      <w:ins w:id="169" w:author="Jeong, H. D [CCE E]" w:date="2016-09-10T21:03:00Z">
        <w:r w:rsidR="00AE3E6A">
          <w:rPr>
            <w:i/>
          </w:rPr>
          <w:t>where</w:t>
        </w:r>
        <w:r w:rsidR="00AE3E6A" w:rsidRPr="007F646F">
          <w:rPr>
            <w:i/>
          </w:rPr>
          <w:t xml:space="preserve"> </w:t>
        </w:r>
      </w:ins>
      <w:r w:rsidR="007F646F" w:rsidRPr="007F646F">
        <w:rPr>
          <w:i/>
        </w:rPr>
        <w:t>the accuracy is critical</w:t>
      </w:r>
      <w:r w:rsidRPr="00EA39F1">
        <w:rPr>
          <w:i/>
        </w:rPr>
        <w:t>. Table 2 illustrates the evaluation results for several excerpts of the extracted</w:t>
      </w:r>
      <w:r>
        <w:rPr>
          <w:i/>
        </w:rPr>
        <w:t xml:space="preserve"> </w:t>
      </w:r>
      <w:r w:rsidRPr="00EA39F1">
        <w:rPr>
          <w:i/>
        </w:rPr>
        <w:t>term candidates. The precision values, which represent the percentages of real terms in these</w:t>
      </w:r>
      <w:r>
        <w:rPr>
          <w:i/>
        </w:rPr>
        <w:t xml:space="preserve"> </w:t>
      </w:r>
      <w:r w:rsidRPr="00EA39F1">
        <w:rPr>
          <w:i/>
        </w:rPr>
        <w:t>groups, are presented in Figure 3.</w:t>
      </w:r>
      <w:r>
        <w:rPr>
          <w:i/>
        </w:rPr>
        <w:t>”</w:t>
      </w:r>
    </w:p>
    <w:p w14:paraId="62CE08B0" w14:textId="74166F3F" w:rsidR="00BC4359" w:rsidRPr="00EA39F1" w:rsidRDefault="00BC4359" w:rsidP="00074239">
      <w:pPr>
        <w:ind w:left="720"/>
        <w:jc w:val="both"/>
        <w:rPr>
          <w:i/>
        </w:rPr>
      </w:pPr>
      <w:r>
        <w:rPr>
          <w:i/>
          <w:noProof/>
        </w:rPr>
        <w:drawing>
          <wp:inline distT="0" distB="0" distL="0" distR="0" wp14:anchorId="1BB6A825" wp14:editId="58A7C9C0">
            <wp:extent cx="4280535" cy="206892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29 at 4.06.20 PM.png"/>
                    <pic:cNvPicPr/>
                  </pic:nvPicPr>
                  <pic:blipFill>
                    <a:blip r:embed="rId8">
                      <a:extLst>
                        <a:ext uri="{28A0092B-C50C-407E-A947-70E740481C1C}">
                          <a14:useLocalDpi xmlns:a14="http://schemas.microsoft.com/office/drawing/2010/main" val="0"/>
                        </a:ext>
                      </a:extLst>
                    </a:blip>
                    <a:stretch>
                      <a:fillRect/>
                    </a:stretch>
                  </pic:blipFill>
                  <pic:spPr>
                    <a:xfrm>
                      <a:off x="0" y="0"/>
                      <a:ext cx="4284326" cy="2070757"/>
                    </a:xfrm>
                    <a:prstGeom prst="rect">
                      <a:avLst/>
                    </a:prstGeom>
                  </pic:spPr>
                </pic:pic>
              </a:graphicData>
            </a:graphic>
          </wp:inline>
        </w:drawing>
      </w:r>
    </w:p>
    <w:p w14:paraId="1080045C" w14:textId="65359353" w:rsidR="002F01C0" w:rsidRDefault="00250333" w:rsidP="00074239">
      <w:pPr>
        <w:jc w:val="both"/>
      </w:pPr>
      <w:r>
        <w:t>9</w:t>
      </w:r>
      <w:r w:rsidR="002F01C0">
        <w:t>. “</w:t>
      </w:r>
      <w:r w:rsidR="001B745C" w:rsidRPr="001B745C">
        <w:t>Results in Table 7 are not sensitive to the different parameter settings. Table 7 can be removed from the manuscript.</w:t>
      </w:r>
      <w:r w:rsidR="002F01C0">
        <w:t>”</w:t>
      </w:r>
    </w:p>
    <w:p w14:paraId="2CDD8C15" w14:textId="313BFC3B" w:rsidR="001B745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Thank you</w:t>
      </w:r>
      <w:ins w:id="170" w:author="Le, Tuyen T [CCE E]" w:date="2016-09-10T22:25:00Z">
        <w:r w:rsidR="00B662CE">
          <w:rPr>
            <w:i/>
            <w:color w:val="212121"/>
            <w:shd w:val="clear" w:color="auto" w:fill="FFFFFF"/>
          </w:rPr>
          <w:t xml:space="preserve">. </w:t>
        </w:r>
      </w:ins>
      <w:del w:id="171" w:author="Le, Tuyen T [CCE E]" w:date="2016-09-10T22:25:00Z">
        <w:r w:rsidRPr="00AE1DD9" w:rsidDel="00B662CE">
          <w:rPr>
            <w:i/>
            <w:color w:val="212121"/>
            <w:shd w:val="clear" w:color="auto" w:fill="FFFFFF"/>
          </w:rPr>
          <w:delText xml:space="preserve"> </w:delText>
        </w:r>
      </w:del>
      <w:del w:id="172" w:author="Jeong, H. D [CCE E]" w:date="2016-09-10T21:03:00Z">
        <w:r w:rsidRPr="00AE1DD9" w:rsidDel="00AE3E6A">
          <w:rPr>
            <w:i/>
            <w:color w:val="212121"/>
            <w:shd w:val="clear" w:color="auto" w:fill="FFFFFF"/>
          </w:rPr>
          <w:delText>for your comment.</w:delText>
        </w:r>
        <w:r w:rsidR="001B745C" w:rsidDel="00AE3E6A">
          <w:rPr>
            <w:i/>
            <w:color w:val="212121"/>
            <w:shd w:val="clear" w:color="auto" w:fill="FFFFFF"/>
          </w:rPr>
          <w:delText xml:space="preserve"> </w:delText>
        </w:r>
      </w:del>
      <w:r w:rsidR="002004DC">
        <w:rPr>
          <w:i/>
          <w:color w:val="212121"/>
          <w:shd w:val="clear" w:color="auto" w:fill="FFFFFF"/>
        </w:rPr>
        <w:t>The author</w:t>
      </w:r>
      <w:r w:rsidR="006B2D86">
        <w:rPr>
          <w:i/>
          <w:color w:val="212121"/>
          <w:shd w:val="clear" w:color="auto" w:fill="FFFFFF"/>
        </w:rPr>
        <w:t>s</w:t>
      </w:r>
      <w:r w:rsidR="002A507C">
        <w:rPr>
          <w:i/>
          <w:color w:val="212121"/>
          <w:shd w:val="clear" w:color="auto" w:fill="FFFFFF"/>
        </w:rPr>
        <w:t xml:space="preserve"> have also recognized that</w:t>
      </w:r>
      <w:r w:rsidR="002004DC">
        <w:rPr>
          <w:i/>
          <w:color w:val="212121"/>
          <w:shd w:val="clear" w:color="auto" w:fill="FFFFFF"/>
        </w:rPr>
        <w:t xml:space="preserve"> </w:t>
      </w:r>
      <w:r w:rsidR="00073613">
        <w:rPr>
          <w:i/>
          <w:color w:val="212121"/>
          <w:shd w:val="clear" w:color="auto" w:fill="FFFFFF"/>
        </w:rPr>
        <w:t xml:space="preserve">there is no </w:t>
      </w:r>
      <w:r w:rsidR="00D82640">
        <w:rPr>
          <w:i/>
          <w:color w:val="212121"/>
          <w:shd w:val="clear" w:color="auto" w:fill="FFFFFF"/>
        </w:rPr>
        <w:t xml:space="preserve">consistent relation pattern between the </w:t>
      </w:r>
      <w:r w:rsidR="002004DC">
        <w:rPr>
          <w:i/>
          <w:color w:val="212121"/>
          <w:shd w:val="clear" w:color="auto" w:fill="FFFFFF"/>
        </w:rPr>
        <w:t>performance</w:t>
      </w:r>
      <w:r w:rsidR="00D82640">
        <w:rPr>
          <w:i/>
          <w:color w:val="212121"/>
          <w:shd w:val="clear" w:color="auto" w:fill="FFFFFF"/>
        </w:rPr>
        <w:t xml:space="preserve"> and </w:t>
      </w:r>
      <w:r w:rsidR="006B2D86">
        <w:rPr>
          <w:i/>
          <w:color w:val="212121"/>
          <w:shd w:val="clear" w:color="auto" w:fill="FFFFFF"/>
        </w:rPr>
        <w:t>the</w:t>
      </w:r>
      <w:r w:rsidR="002004DC">
        <w:rPr>
          <w:i/>
          <w:color w:val="212121"/>
          <w:shd w:val="clear" w:color="auto" w:fill="FFFFFF"/>
        </w:rPr>
        <w:t xml:space="preserve"> configuration of</w:t>
      </w:r>
      <w:r w:rsidR="00D82640">
        <w:rPr>
          <w:i/>
          <w:color w:val="212121"/>
          <w:shd w:val="clear" w:color="auto" w:fill="FFFFFF"/>
        </w:rPr>
        <w:t xml:space="preserve"> these</w:t>
      </w:r>
      <w:r w:rsidR="006B2D86">
        <w:rPr>
          <w:i/>
          <w:color w:val="212121"/>
          <w:shd w:val="clear" w:color="auto" w:fill="FFFFFF"/>
        </w:rPr>
        <w:t xml:space="preserve"> parameter</w:t>
      </w:r>
      <w:ins w:id="173" w:author="Jeong, H. D [CCE E]" w:date="2016-09-10T21:04:00Z">
        <w:r w:rsidR="00AE3E6A">
          <w:rPr>
            <w:i/>
            <w:color w:val="212121"/>
            <w:shd w:val="clear" w:color="auto" w:fill="FFFFFF"/>
          </w:rPr>
          <w:t>s</w:t>
        </w:r>
      </w:ins>
      <w:r w:rsidR="006B2D86">
        <w:rPr>
          <w:i/>
          <w:color w:val="212121"/>
          <w:shd w:val="clear" w:color="auto" w:fill="FFFFFF"/>
        </w:rPr>
        <w:t xml:space="preserve">. </w:t>
      </w:r>
      <w:r w:rsidR="00D82640">
        <w:rPr>
          <w:i/>
          <w:color w:val="212121"/>
          <w:shd w:val="clear" w:color="auto" w:fill="FFFFFF"/>
        </w:rPr>
        <w:t>However, t</w:t>
      </w:r>
      <w:r w:rsidR="006B2D86">
        <w:rPr>
          <w:i/>
          <w:color w:val="212121"/>
          <w:shd w:val="clear" w:color="auto" w:fill="FFFFFF"/>
        </w:rPr>
        <w:t xml:space="preserve">he authors </w:t>
      </w:r>
      <w:ins w:id="174" w:author="Jeong, H. D [CCE E]" w:date="2016-09-10T21:04:00Z">
        <w:r w:rsidR="00AE3E6A">
          <w:rPr>
            <w:i/>
            <w:color w:val="212121"/>
            <w:shd w:val="clear" w:color="auto" w:fill="FFFFFF"/>
          </w:rPr>
          <w:t>would like to respectfully</w:t>
        </w:r>
      </w:ins>
      <w:ins w:id="175" w:author="Le, Tuyen T [CCE E]" w:date="2016-09-10T22:25:00Z">
        <w:r w:rsidR="00901BA1">
          <w:rPr>
            <w:i/>
            <w:color w:val="212121"/>
            <w:shd w:val="clear" w:color="auto" w:fill="FFFFFF"/>
          </w:rPr>
          <w:t xml:space="preserve"> </w:t>
        </w:r>
      </w:ins>
      <w:del w:id="176" w:author="Jeong, H. D [CCE E]" w:date="2016-09-10T21:04:00Z">
        <w:r w:rsidR="006B2D86" w:rsidDel="00AE3E6A">
          <w:rPr>
            <w:i/>
            <w:color w:val="212121"/>
            <w:shd w:val="clear" w:color="auto" w:fill="FFFFFF"/>
          </w:rPr>
          <w:delText xml:space="preserve">have decided to </w:delText>
        </w:r>
      </w:del>
      <w:r w:rsidR="006B2D86">
        <w:rPr>
          <w:i/>
          <w:color w:val="212121"/>
          <w:shd w:val="clear" w:color="auto" w:fill="FFFFFF"/>
        </w:rPr>
        <w:t>keep this table in the manuscript</w:t>
      </w:r>
      <w:r w:rsidR="00256691">
        <w:rPr>
          <w:i/>
          <w:color w:val="212121"/>
          <w:shd w:val="clear" w:color="auto" w:fill="FFFFFF"/>
        </w:rPr>
        <w:t xml:space="preserve"> to visualize that </w:t>
      </w:r>
      <w:r w:rsidR="005B62C7">
        <w:rPr>
          <w:i/>
          <w:color w:val="212121"/>
          <w:shd w:val="clear" w:color="auto" w:fill="FFFFFF"/>
        </w:rPr>
        <w:t>finding</w:t>
      </w:r>
      <w:r w:rsidR="006B2D86">
        <w:rPr>
          <w:i/>
          <w:color w:val="212121"/>
          <w:shd w:val="clear" w:color="auto" w:fill="FFFFFF"/>
        </w:rPr>
        <w:t>.</w:t>
      </w:r>
      <w:r w:rsidR="002004DC">
        <w:rPr>
          <w:i/>
          <w:color w:val="212121"/>
          <w:shd w:val="clear" w:color="auto" w:fill="FFFFFF"/>
        </w:rPr>
        <w:t xml:space="preserve"> </w:t>
      </w:r>
    </w:p>
    <w:p w14:paraId="1A34080E" w14:textId="44673E76" w:rsidR="002F01C0" w:rsidRDefault="001B745C" w:rsidP="00074239">
      <w:pPr>
        <w:ind w:left="720"/>
        <w:jc w:val="both"/>
        <w:rPr>
          <w:i/>
          <w:color w:val="212121"/>
          <w:shd w:val="clear" w:color="auto" w:fill="FFFFFF"/>
        </w:rPr>
      </w:pPr>
      <w:r>
        <w:rPr>
          <w:i/>
          <w:noProof/>
          <w:color w:val="212121"/>
          <w:shd w:val="clear" w:color="auto" w:fill="FFFFFF"/>
        </w:rPr>
        <w:drawing>
          <wp:inline distT="0" distB="0" distL="0" distR="0" wp14:anchorId="75B4701D" wp14:editId="15F1D6F3">
            <wp:extent cx="5194935" cy="187927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29 at 4.09.22 PM.png"/>
                    <pic:cNvPicPr/>
                  </pic:nvPicPr>
                  <pic:blipFill>
                    <a:blip r:embed="rId9">
                      <a:extLst>
                        <a:ext uri="{28A0092B-C50C-407E-A947-70E740481C1C}">
                          <a14:useLocalDpi xmlns:a14="http://schemas.microsoft.com/office/drawing/2010/main" val="0"/>
                        </a:ext>
                      </a:extLst>
                    </a:blip>
                    <a:stretch>
                      <a:fillRect/>
                    </a:stretch>
                  </pic:blipFill>
                  <pic:spPr>
                    <a:xfrm>
                      <a:off x="0" y="0"/>
                      <a:ext cx="5215795" cy="1886825"/>
                    </a:xfrm>
                    <a:prstGeom prst="rect">
                      <a:avLst/>
                    </a:prstGeom>
                  </pic:spPr>
                </pic:pic>
              </a:graphicData>
            </a:graphic>
          </wp:inline>
        </w:drawing>
      </w:r>
      <w:r w:rsidR="002F01C0">
        <w:rPr>
          <w:i/>
          <w:color w:val="212121"/>
          <w:shd w:val="clear" w:color="auto" w:fill="FFFFFF"/>
        </w:rPr>
        <w:t>.</w:t>
      </w:r>
    </w:p>
    <w:p w14:paraId="5925B143" w14:textId="76EEBF29" w:rsidR="002F01C0" w:rsidRDefault="002F01C0" w:rsidP="00074239">
      <w:pPr>
        <w:jc w:val="both"/>
      </w:pPr>
      <w:r>
        <w:t>1</w:t>
      </w:r>
      <w:r w:rsidR="00066E43">
        <w:t>0</w:t>
      </w:r>
      <w:r>
        <w:t>. “</w:t>
      </w:r>
      <w:r w:rsidR="00066E43" w:rsidRPr="00066E43">
        <w:t>The body of knowledge does not lie within the method and was more on the research product. This is a relatively weak contribution</w:t>
      </w:r>
      <w:r>
        <w:t>”</w:t>
      </w:r>
    </w:p>
    <w:p w14:paraId="3CDB92A0" w14:textId="4A2EBED5" w:rsidR="005D7CAC" w:rsidRDefault="002F01C0" w:rsidP="00074239">
      <w:pPr>
        <w:ind w:left="720"/>
        <w:jc w:val="both"/>
        <w:rPr>
          <w:i/>
          <w:color w:val="212121"/>
          <w:shd w:val="clear" w:color="auto" w:fill="FFFFFF"/>
        </w:rPr>
      </w:pPr>
      <w:r w:rsidRPr="00AE1DD9">
        <w:rPr>
          <w:i/>
        </w:rPr>
        <w:t>Response:</w:t>
      </w:r>
      <w:r w:rsidRPr="00AE1DD9">
        <w:rPr>
          <w:i/>
          <w:color w:val="212121"/>
          <w:shd w:val="clear" w:color="auto" w:fill="FFFFFF"/>
        </w:rPr>
        <w:t xml:space="preserve"> </w:t>
      </w:r>
      <w:del w:id="177" w:author="Jeong, H. D [CCE E]" w:date="2016-09-10T21:06:00Z">
        <w:r w:rsidRPr="00AE1DD9" w:rsidDel="00AE3E6A">
          <w:rPr>
            <w:i/>
            <w:color w:val="212121"/>
            <w:shd w:val="clear" w:color="auto" w:fill="FFFFFF"/>
          </w:rPr>
          <w:delText xml:space="preserve">Thank you for your comment. </w:delText>
        </w:r>
      </w:del>
      <w:r w:rsidR="009F70A5">
        <w:rPr>
          <w:i/>
          <w:color w:val="212121"/>
          <w:shd w:val="clear" w:color="auto" w:fill="FFFFFF"/>
        </w:rPr>
        <w:t xml:space="preserve">The authors have revised the </w:t>
      </w:r>
      <w:r w:rsidR="009C08CB">
        <w:rPr>
          <w:i/>
          <w:color w:val="212121"/>
          <w:shd w:val="clear" w:color="auto" w:fill="FFFFFF"/>
        </w:rPr>
        <w:t>literature</w:t>
      </w:r>
      <w:r w:rsidR="009F70A5">
        <w:rPr>
          <w:i/>
          <w:color w:val="212121"/>
          <w:shd w:val="clear" w:color="auto" w:fill="FFFFFF"/>
        </w:rPr>
        <w:t xml:space="preserve"> review </w:t>
      </w:r>
      <w:r w:rsidR="009C08CB">
        <w:rPr>
          <w:i/>
          <w:color w:val="212121"/>
          <w:shd w:val="clear" w:color="auto" w:fill="FFFFFF"/>
        </w:rPr>
        <w:t xml:space="preserve">section </w:t>
      </w:r>
      <w:r w:rsidR="009F70A5">
        <w:rPr>
          <w:i/>
          <w:color w:val="212121"/>
          <w:shd w:val="clear" w:color="auto" w:fill="FFFFFF"/>
        </w:rPr>
        <w:t>to focus more on the state-of-the-art approaches and discuss</w:t>
      </w:r>
      <w:r w:rsidR="0094438D">
        <w:rPr>
          <w:i/>
          <w:color w:val="212121"/>
          <w:shd w:val="clear" w:color="auto" w:fill="FFFFFF"/>
        </w:rPr>
        <w:t>ions on</w:t>
      </w:r>
      <w:r w:rsidR="009F70A5">
        <w:rPr>
          <w:i/>
          <w:color w:val="212121"/>
          <w:shd w:val="clear" w:color="auto" w:fill="FFFFFF"/>
        </w:rPr>
        <w:t xml:space="preserve"> the contribution of this manuscript </w:t>
      </w:r>
      <w:del w:id="178" w:author="Jeong, H. D [CCE E]" w:date="2016-09-10T21:06:00Z">
        <w:r w:rsidR="009F70A5" w:rsidDel="00AE3E6A">
          <w:rPr>
            <w:i/>
            <w:color w:val="212121"/>
            <w:shd w:val="clear" w:color="auto" w:fill="FFFFFF"/>
          </w:rPr>
          <w:delText xml:space="preserve">o </w:delText>
        </w:r>
      </w:del>
      <w:ins w:id="179" w:author="Jeong, H. D [CCE E]" w:date="2016-09-10T21:06:00Z">
        <w:r w:rsidR="00AE3E6A">
          <w:rPr>
            <w:i/>
            <w:color w:val="212121"/>
            <w:shd w:val="clear" w:color="auto" w:fill="FFFFFF"/>
          </w:rPr>
          <w:t xml:space="preserve">to </w:t>
        </w:r>
      </w:ins>
      <w:r w:rsidR="009F70A5">
        <w:rPr>
          <w:i/>
          <w:color w:val="212121"/>
          <w:shd w:val="clear" w:color="auto" w:fill="FFFFFF"/>
        </w:rPr>
        <w:t xml:space="preserve">the body of knowledge. Below is the revised </w:t>
      </w:r>
      <w:r w:rsidR="005D7CAC">
        <w:rPr>
          <w:i/>
          <w:color w:val="212121"/>
          <w:shd w:val="clear" w:color="auto" w:fill="FFFFFF"/>
        </w:rPr>
        <w:t>body of knowledge section.</w:t>
      </w:r>
    </w:p>
    <w:p w14:paraId="6C872960" w14:textId="3A3BD03E" w:rsidR="00DB7ACD" w:rsidRPr="004F11D3" w:rsidRDefault="00DB7ACD" w:rsidP="00074239">
      <w:pPr>
        <w:ind w:left="720"/>
        <w:jc w:val="both"/>
        <w:rPr>
          <w:b/>
          <w:i/>
          <w:color w:val="212121"/>
          <w:shd w:val="clear" w:color="auto" w:fill="FFFFFF"/>
        </w:rPr>
      </w:pPr>
      <w:r w:rsidRPr="004F11D3">
        <w:rPr>
          <w:b/>
          <w:i/>
          <w:color w:val="212121"/>
          <w:shd w:val="clear" w:color="auto" w:fill="FFFFFF"/>
        </w:rPr>
        <w:lastRenderedPageBreak/>
        <w:t>Page 7-10, Line 17</w:t>
      </w:r>
      <w:r w:rsidR="0045153E">
        <w:rPr>
          <w:b/>
          <w:i/>
          <w:color w:val="212121"/>
          <w:shd w:val="clear" w:color="auto" w:fill="FFFFFF"/>
        </w:rPr>
        <w:t>3</w:t>
      </w:r>
      <w:r w:rsidRPr="004F11D3">
        <w:rPr>
          <w:b/>
          <w:i/>
          <w:color w:val="212121"/>
          <w:shd w:val="clear" w:color="auto" w:fill="FFFFFF"/>
        </w:rPr>
        <w:t>-25</w:t>
      </w:r>
      <w:r w:rsidR="0045153E">
        <w:rPr>
          <w:b/>
          <w:i/>
          <w:color w:val="212121"/>
          <w:shd w:val="clear" w:color="auto" w:fill="FFFFFF"/>
        </w:rPr>
        <w:t>7</w:t>
      </w:r>
      <w:r w:rsidRPr="004F11D3">
        <w:rPr>
          <w:b/>
          <w:i/>
          <w:color w:val="212121"/>
          <w:shd w:val="clear" w:color="auto" w:fill="FFFFFF"/>
        </w:rPr>
        <w:t>,</w:t>
      </w:r>
    </w:p>
    <w:p w14:paraId="5165D8E1" w14:textId="7E3887E7" w:rsidR="005D7CAC" w:rsidRPr="005D7CAC" w:rsidRDefault="005D7CAC" w:rsidP="00074239">
      <w:pPr>
        <w:ind w:left="720"/>
        <w:jc w:val="both"/>
        <w:rPr>
          <w:i/>
          <w:color w:val="212121"/>
          <w:shd w:val="clear" w:color="auto" w:fill="FFFFFF"/>
        </w:rPr>
      </w:pPr>
      <w:r>
        <w:rPr>
          <w:i/>
          <w:color w:val="212121"/>
          <w:shd w:val="clear" w:color="auto" w:fill="FFFFFF"/>
        </w:rPr>
        <w:t>“</w:t>
      </w:r>
      <w:r w:rsidRPr="004F11D3">
        <w:rPr>
          <w:i/>
          <w:color w:val="212121"/>
          <w:shd w:val="clear" w:color="auto" w:fill="FFFFFF"/>
        </w:rPr>
        <w:t>Related studies</w:t>
      </w:r>
    </w:p>
    <w:p w14:paraId="49076E54" w14:textId="22E4E57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 popular solution to semantic interoperability is to develop taxonomies, ontologies or other forms of digital dictionaries that can provide machine-readable definitions of domain concepts. A plethora of such semantic resources have been developed for the highway industry. However, conventional </w:t>
      </w:r>
      <w:del w:id="180" w:author="Jeong, H. D [CCE E]" w:date="2016-09-10T21:06:00Z">
        <w:r w:rsidRPr="005D7CAC" w:rsidDel="00AE3E6A">
          <w:rPr>
            <w:i/>
            <w:color w:val="212121"/>
            <w:shd w:val="clear" w:color="auto" w:fill="FFFFFF"/>
          </w:rPr>
          <w:delText xml:space="preserve">development </w:delText>
        </w:r>
      </w:del>
      <w:r w:rsidRPr="005D7CAC">
        <w:rPr>
          <w:i/>
          <w:color w:val="212121"/>
          <w:shd w:val="clear" w:color="auto" w:fill="FFFFFF"/>
        </w:rPr>
        <w:t xml:space="preserve">methods require </w:t>
      </w:r>
      <w:del w:id="181" w:author="Jeong, H. D [CCE E]" w:date="2016-09-10T21:06:00Z">
        <w:r w:rsidRPr="005D7CAC" w:rsidDel="00AE3E6A">
          <w:rPr>
            <w:i/>
            <w:color w:val="212121"/>
            <w:shd w:val="clear" w:color="auto" w:fill="FFFFFF"/>
          </w:rPr>
          <w:delText xml:space="preserve">numerous </w:delText>
        </w:r>
      </w:del>
      <w:ins w:id="182" w:author="Jeong, H. D [CCE E]" w:date="2016-09-10T21:06:00Z">
        <w:r w:rsidR="00AE3E6A">
          <w:rPr>
            <w:i/>
            <w:color w:val="212121"/>
            <w:shd w:val="clear" w:color="auto" w:fill="FFFFFF"/>
          </w:rPr>
          <w:t>significant</w:t>
        </w:r>
        <w:r w:rsidR="00AE3E6A" w:rsidRPr="005D7CAC">
          <w:rPr>
            <w:i/>
            <w:color w:val="212121"/>
            <w:shd w:val="clear" w:color="auto" w:fill="FFFFFF"/>
          </w:rPr>
          <w:t xml:space="preserve"> </w:t>
        </w:r>
      </w:ins>
      <w:r w:rsidRPr="005D7CAC">
        <w:rPr>
          <w:i/>
          <w:color w:val="212121"/>
          <w:shd w:val="clear" w:color="auto" w:fill="FFFFFF"/>
        </w:rPr>
        <w:t xml:space="preserve">human efforts on knowledge retrieval, ontology construction and validation. The pioneer in this line of research is the e-COGNOS ontology </w:t>
      </w:r>
      <w:r w:rsidR="00E0235F" w:rsidRPr="00E0235F">
        <w:rPr>
          <w:i/>
          <w:color w:val="212121"/>
          <w:shd w:val="clear" w:color="auto" w:fill="FFFFFF"/>
        </w:rPr>
        <w:t>(Wetherill et al. 2002; Lima et al. 2005)</w:t>
      </w:r>
      <w:r w:rsidRPr="005D7CAC">
        <w:rPr>
          <w:i/>
          <w:color w:val="212121"/>
          <w:shd w:val="clear" w:color="auto" w:fill="FFFFFF"/>
        </w:rPr>
        <w:t xml:space="preserve"> which formulates the execution process of a construction project as an explicitly interactive network of the principal concepts: Actor, Resources, Products, Processes and Technical Topics. The ontology developers of this project reviewed existing taxonomies (BS61000, </w:t>
      </w:r>
      <w:proofErr w:type="spellStart"/>
      <w:r w:rsidRPr="005D7CAC">
        <w:rPr>
          <w:i/>
          <w:color w:val="212121"/>
          <w:shd w:val="clear" w:color="auto" w:fill="FFFFFF"/>
        </w:rPr>
        <w:t>UniClass</w:t>
      </w:r>
      <w:proofErr w:type="spellEnd"/>
      <w:r w:rsidRPr="005D7CAC">
        <w:rPr>
          <w:i/>
          <w:color w:val="212121"/>
          <w:shd w:val="clear" w:color="auto" w:fill="FFFFFF"/>
        </w:rPr>
        <w:t>, IFC) and construction specific documents, and interacted with the end users to identify relevant concepts and their semantic relations. Industry experts were invited to validate the developed ontology through questionnaires on concept names and relations. Since the introduction of the high-level ontology of e-</w:t>
      </w:r>
      <w:proofErr w:type="spellStart"/>
      <w:r w:rsidRPr="005D7CAC">
        <w:rPr>
          <w:i/>
          <w:color w:val="212121"/>
          <w:shd w:val="clear" w:color="auto" w:fill="FFFFFF"/>
        </w:rPr>
        <w:t>Cognos</w:t>
      </w:r>
      <w:proofErr w:type="spellEnd"/>
      <w:r w:rsidRPr="005D7CAC">
        <w:rPr>
          <w:i/>
          <w:color w:val="212121"/>
          <w:shd w:val="clear" w:color="auto" w:fill="FFFFFF"/>
        </w:rPr>
        <w:t xml:space="preserve">, a plenty of ontologies have been built for various aspects of the life cycle of a highway project, for instance, highway construction taxonomy </w:t>
      </w:r>
      <w:r w:rsidR="00D93AA4">
        <w:rPr>
          <w:i/>
          <w:color w:val="212121"/>
          <w:shd w:val="clear" w:color="auto" w:fill="FFFFFF"/>
        </w:rPr>
        <w:t>(</w:t>
      </w:r>
      <w:r w:rsidR="00D93AA4" w:rsidRPr="00D93AA4">
        <w:rPr>
          <w:i/>
          <w:color w:val="212121"/>
          <w:shd w:val="clear" w:color="auto" w:fill="FFFFFF"/>
        </w:rPr>
        <w:t>El-</w:t>
      </w:r>
      <w:proofErr w:type="spellStart"/>
      <w:r w:rsidR="00D93AA4" w:rsidRPr="00D93AA4">
        <w:rPr>
          <w:i/>
          <w:color w:val="212121"/>
          <w:shd w:val="clear" w:color="auto" w:fill="FFFFFF"/>
        </w:rPr>
        <w:t>Diraby</w:t>
      </w:r>
      <w:proofErr w:type="spellEnd"/>
      <w:r w:rsidR="00D93AA4" w:rsidRPr="00D93AA4">
        <w:rPr>
          <w:i/>
          <w:color w:val="212121"/>
          <w:shd w:val="clear" w:color="auto" w:fill="FFFFFF"/>
        </w:rPr>
        <w:t xml:space="preserve"> and </w:t>
      </w:r>
      <w:proofErr w:type="spellStart"/>
      <w:r w:rsidR="00D93AA4" w:rsidRPr="00D93AA4">
        <w:rPr>
          <w:i/>
          <w:color w:val="212121"/>
          <w:shd w:val="clear" w:color="auto" w:fill="FFFFFF"/>
        </w:rPr>
        <w:t>Kashif</w:t>
      </w:r>
      <w:proofErr w:type="spellEnd"/>
      <w:r w:rsidR="00D93AA4" w:rsidRPr="00D93AA4">
        <w:rPr>
          <w:i/>
          <w:color w:val="212121"/>
          <w:shd w:val="clear" w:color="auto" w:fill="FFFFFF"/>
        </w:rPr>
        <w:t xml:space="preserve"> 2005; El-</w:t>
      </w:r>
      <w:proofErr w:type="spellStart"/>
      <w:r w:rsidR="00D93AA4" w:rsidRPr="00D93AA4">
        <w:rPr>
          <w:i/>
          <w:color w:val="212121"/>
          <w:shd w:val="clear" w:color="auto" w:fill="FFFFFF"/>
        </w:rPr>
        <w:t>Diraby</w:t>
      </w:r>
      <w:proofErr w:type="spellEnd"/>
      <w:r w:rsidR="00D93AA4" w:rsidRPr="00D93AA4">
        <w:rPr>
          <w:i/>
          <w:color w:val="212121"/>
          <w:shd w:val="clear" w:color="auto" w:fill="FFFFFF"/>
        </w:rPr>
        <w:t xml:space="preserve"> et al. 2005), freight ontology (</w:t>
      </w:r>
      <w:proofErr w:type="spellStart"/>
      <w:r w:rsidR="00D93AA4" w:rsidRPr="00D93AA4">
        <w:rPr>
          <w:i/>
          <w:color w:val="212121"/>
          <w:shd w:val="clear" w:color="auto" w:fill="FFFFFF"/>
        </w:rPr>
        <w:t>Seedah</w:t>
      </w:r>
      <w:proofErr w:type="spellEnd"/>
      <w:r w:rsidR="00D93AA4" w:rsidRPr="00D93AA4">
        <w:rPr>
          <w:i/>
          <w:color w:val="212121"/>
          <w:shd w:val="clear" w:color="auto" w:fill="FFFFFF"/>
        </w:rPr>
        <w:t xml:space="preserve"> et al. 2015a),</w:t>
      </w:r>
      <w:r w:rsidR="00D93AA4">
        <w:rPr>
          <w:i/>
          <w:color w:val="212121"/>
          <w:shd w:val="clear" w:color="auto" w:fill="FFFFFF"/>
        </w:rPr>
        <w:t xml:space="preserve"> </w:t>
      </w:r>
      <w:r w:rsidR="00D93AA4" w:rsidRPr="00D93AA4">
        <w:rPr>
          <w:i/>
          <w:color w:val="212121"/>
          <w:shd w:val="clear" w:color="auto" w:fill="FFFFFF"/>
        </w:rPr>
        <w:t>190 and the ontology of urban infrastructure prod</w:t>
      </w:r>
      <w:r w:rsidR="00057B9B">
        <w:rPr>
          <w:i/>
          <w:color w:val="212121"/>
          <w:shd w:val="clear" w:color="auto" w:fill="FFFFFF"/>
        </w:rPr>
        <w:t xml:space="preserve">ucts (Osman and </w:t>
      </w:r>
      <w:proofErr w:type="spellStart"/>
      <w:r w:rsidR="00057B9B">
        <w:rPr>
          <w:i/>
          <w:color w:val="212121"/>
          <w:shd w:val="clear" w:color="auto" w:fill="FFFFFF"/>
        </w:rPr>
        <w:t>Ei-Diraby</w:t>
      </w:r>
      <w:proofErr w:type="spellEnd"/>
      <w:r w:rsidR="00057B9B">
        <w:rPr>
          <w:i/>
          <w:color w:val="212121"/>
          <w:shd w:val="clear" w:color="auto" w:fill="FFFFFF"/>
        </w:rPr>
        <w:t xml:space="preserve"> 2006).</w:t>
      </w:r>
      <w:r w:rsidRPr="005D7CAC">
        <w:rPr>
          <w:i/>
          <w:color w:val="212121"/>
          <w:shd w:val="clear" w:color="auto" w:fill="FFFFFF"/>
        </w:rPr>
        <w:t xml:space="preserve"> Like the e-</w:t>
      </w:r>
      <w:proofErr w:type="spellStart"/>
      <w:r w:rsidRPr="005D7CAC">
        <w:rPr>
          <w:i/>
          <w:color w:val="212121"/>
          <w:shd w:val="clear" w:color="auto" w:fill="FFFFFF"/>
        </w:rPr>
        <w:t>Cognos</w:t>
      </w:r>
      <w:proofErr w:type="spellEnd"/>
      <w:r w:rsidRPr="005D7CAC">
        <w:rPr>
          <w:i/>
          <w:color w:val="212121"/>
          <w:shd w:val="clear" w:color="auto" w:fill="FFFFFF"/>
        </w:rPr>
        <w:t xml:space="preserve"> project, these studies also relied on domain experts for the construction of their semantic products. The limitation regarding time and labor costs of the ad-hoc traditional methodology has created a bottleneck to the progress in enabling semantic interoperability. In addition, the existing ontologies primarily focus on the description of concepts, the heterogeneity of concept names is usually neglected. Therefore, research is needed not only to automate the process of formulating domain concepts but also to incorporate term</w:t>
      </w:r>
      <w:r>
        <w:rPr>
          <w:i/>
          <w:color w:val="212121"/>
          <w:shd w:val="clear" w:color="auto" w:fill="FFFFFF"/>
        </w:rPr>
        <w:t xml:space="preserve"> heterogeneity into ontologies.</w:t>
      </w:r>
    </w:p>
    <w:p w14:paraId="3D2073B1" w14:textId="5DCCDB3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Another strategy for semantic interoperability targets at the heterogeneity of concept names rather the concept description as in an ontology model. A few frameworks to assist practitioners in precisely mapping data labels from heterogeneous sources have been introduced for various construction sectors. In the building sector, </w:t>
      </w:r>
      <w:proofErr w:type="spellStart"/>
      <w:r w:rsidRPr="005D7CAC">
        <w:rPr>
          <w:i/>
          <w:color w:val="212121"/>
          <w:shd w:val="clear" w:color="auto" w:fill="FFFFFF"/>
        </w:rPr>
        <w:t>buildingSMART</w:t>
      </w:r>
      <w:proofErr w:type="spellEnd"/>
      <w:r w:rsidRPr="005D7CAC">
        <w:rPr>
          <w:i/>
          <w:color w:val="212121"/>
          <w:shd w:val="clear" w:color="auto" w:fill="FFFFFF"/>
        </w:rPr>
        <w:t xml:space="preserve"> proposed a novel framework, namely IFD (International Framework for Dictionaries) (ISO 12006-3) for developing a multilingual data schema in which each concept can have multiple names in different languages. With IFD, the identity of a concept is defined by a Global Unique ID (GUID) rather than its name; hence an IFD-based data exchange mechanism is able to eliminate the semantic mismatches due to the name inconsistency </w:t>
      </w:r>
      <w:r w:rsidR="00F00CC4" w:rsidRPr="00F00CC4">
        <w:rPr>
          <w:i/>
          <w:color w:val="212121"/>
          <w:shd w:val="clear" w:color="auto" w:fill="FFFFFF"/>
        </w:rPr>
        <w:t xml:space="preserve">(IFD Library </w:t>
      </w:r>
      <w:proofErr w:type="gramStart"/>
      <w:r w:rsidR="00F00CC4" w:rsidRPr="00F00CC4">
        <w:rPr>
          <w:i/>
          <w:color w:val="212121"/>
          <w:shd w:val="clear" w:color="auto" w:fill="FFFFFF"/>
        </w:rPr>
        <w:t>Group</w:t>
      </w:r>
      <w:r w:rsidR="00F00CC4">
        <w:rPr>
          <w:i/>
          <w:color w:val="212121"/>
          <w:shd w:val="clear" w:color="auto" w:fill="FFFFFF"/>
        </w:rPr>
        <w:t xml:space="preserve"> </w:t>
      </w:r>
      <w:r w:rsidR="00F00CC4" w:rsidRPr="00F00CC4">
        <w:rPr>
          <w:i/>
          <w:color w:val="212121"/>
          <w:shd w:val="clear" w:color="auto" w:fill="FFFFFF"/>
        </w:rPr>
        <w:t>;</w:t>
      </w:r>
      <w:proofErr w:type="gramEnd"/>
      <w:r w:rsidR="00F00CC4" w:rsidRPr="00F00CC4">
        <w:rPr>
          <w:i/>
          <w:color w:val="212121"/>
          <w:shd w:val="clear" w:color="auto" w:fill="FFFFFF"/>
        </w:rPr>
        <w:t xml:space="preserve"> </w:t>
      </w:r>
      <w:proofErr w:type="spellStart"/>
      <w:r w:rsidR="00F00CC4" w:rsidRPr="00F00CC4">
        <w:rPr>
          <w:i/>
          <w:color w:val="212121"/>
          <w:shd w:val="clear" w:color="auto" w:fill="FFFFFF"/>
        </w:rPr>
        <w:t>Hezik</w:t>
      </w:r>
      <w:proofErr w:type="spellEnd"/>
      <w:r w:rsidR="00F00CC4" w:rsidRPr="00F00CC4">
        <w:rPr>
          <w:i/>
          <w:color w:val="212121"/>
          <w:shd w:val="clear" w:color="auto" w:fill="FFFFFF"/>
        </w:rPr>
        <w:t xml:space="preserve"> 2008).</w:t>
      </w:r>
      <w:r w:rsidRPr="005D7CAC">
        <w:rPr>
          <w:i/>
          <w:color w:val="212121"/>
          <w:shd w:val="clear" w:color="auto" w:fill="FFFFFF"/>
        </w:rPr>
        <w:t xml:space="preserve">. The </w:t>
      </w:r>
      <w:proofErr w:type="spellStart"/>
      <w:r w:rsidRPr="005D7CAC">
        <w:rPr>
          <w:i/>
          <w:color w:val="212121"/>
          <w:shd w:val="clear" w:color="auto" w:fill="FFFFFF"/>
        </w:rPr>
        <w:t>buildingSMART</w:t>
      </w:r>
      <w:proofErr w:type="spellEnd"/>
      <w:r w:rsidRPr="005D7CAC">
        <w:rPr>
          <w:i/>
          <w:color w:val="212121"/>
          <w:shd w:val="clear" w:color="auto" w:fill="FFFFFF"/>
        </w:rPr>
        <w:t xml:space="preserve"> data dictionary (</w:t>
      </w:r>
      <w:proofErr w:type="spellStart"/>
      <w:r w:rsidRPr="005D7CAC">
        <w:rPr>
          <w:i/>
          <w:color w:val="212121"/>
          <w:shd w:val="clear" w:color="auto" w:fill="FFFFFF"/>
        </w:rPr>
        <w:t>bSDD</w:t>
      </w:r>
      <w:proofErr w:type="spellEnd"/>
      <w:r w:rsidRPr="005D7CAC">
        <w:rPr>
          <w:i/>
          <w:color w:val="212121"/>
          <w:shd w:val="clear" w:color="auto" w:fill="FFFFFF"/>
        </w:rPr>
        <w:t xml:space="preserve">) </w:t>
      </w:r>
      <w:r w:rsidR="00F00CC4" w:rsidRPr="00F00CC4">
        <w:rPr>
          <w:i/>
          <w:color w:val="212121"/>
          <w:shd w:val="clear" w:color="auto" w:fill="FFFFFF"/>
        </w:rPr>
        <w:t>(</w:t>
      </w:r>
      <w:proofErr w:type="spellStart"/>
      <w:r w:rsidR="00F00CC4" w:rsidRPr="00F00CC4">
        <w:rPr>
          <w:i/>
          <w:color w:val="212121"/>
          <w:shd w:val="clear" w:color="auto" w:fill="FFFFFF"/>
        </w:rPr>
        <w:t>buildingSMART</w:t>
      </w:r>
      <w:proofErr w:type="spellEnd"/>
      <w:r w:rsidR="00F00CC4" w:rsidRPr="00F00CC4">
        <w:rPr>
          <w:i/>
          <w:color w:val="212121"/>
          <w:shd w:val="clear" w:color="auto" w:fill="FFFFFF"/>
        </w:rPr>
        <w:t xml:space="preserve"> 2016)</w:t>
      </w:r>
      <w:r w:rsidRPr="005D7CAC">
        <w:rPr>
          <w:i/>
          <w:color w:val="212121"/>
          <w:shd w:val="clear" w:color="auto" w:fill="FFFFFF"/>
        </w:rPr>
        <w:t xml:space="preserve"> is the first digital library of building concepts that is crafted in the IFD structure. Each concept in </w:t>
      </w:r>
      <w:proofErr w:type="spellStart"/>
      <w:r w:rsidRPr="005D7CAC">
        <w:rPr>
          <w:i/>
          <w:color w:val="212121"/>
          <w:shd w:val="clear" w:color="auto" w:fill="FFFFFF"/>
        </w:rPr>
        <w:t>bSDD</w:t>
      </w:r>
      <w:proofErr w:type="spellEnd"/>
      <w:r w:rsidRPr="005D7CAC">
        <w:rPr>
          <w:i/>
          <w:color w:val="212121"/>
          <w:shd w:val="clear" w:color="auto" w:fill="FFFFFF"/>
        </w:rPr>
        <w:t xml:space="preserve"> consists a set of synonymy names not only in English but also in computer-coded languages (e.g., IFC-Industry Foundation Classes) and in other human languages (e.g., French, Norwegian). Therefore, a complete </w:t>
      </w:r>
      <w:proofErr w:type="spellStart"/>
      <w:r w:rsidRPr="005D7CAC">
        <w:rPr>
          <w:i/>
          <w:color w:val="212121"/>
          <w:shd w:val="clear" w:color="auto" w:fill="FFFFFF"/>
        </w:rPr>
        <w:t>bSDD</w:t>
      </w:r>
      <w:proofErr w:type="spellEnd"/>
      <w:r w:rsidRPr="005D7CAC">
        <w:rPr>
          <w:i/>
          <w:color w:val="212121"/>
          <w:shd w:val="clear" w:color="auto" w:fill="FFFFFF"/>
        </w:rPr>
        <w:t xml:space="preserve"> would enable digital data in regardless of languages to be sharable and unambiguously reusable. Yet, its size remains limited as the identification of these sets of synonyms is labor and time </w:t>
      </w:r>
      <w:r w:rsidRPr="005D7CAC">
        <w:rPr>
          <w:i/>
          <w:color w:val="212121"/>
          <w:shd w:val="clear" w:color="auto" w:fill="FFFFFF"/>
        </w:rPr>
        <w:lastRenderedPageBreak/>
        <w:t xml:space="preserve">extensive. In the transportation sector, there has been a shortage of research efforts targeting the heterogeneity of data names at the database level until recently.  </w:t>
      </w:r>
      <w:proofErr w:type="spellStart"/>
      <w:r w:rsidR="00631759" w:rsidRPr="00631759">
        <w:rPr>
          <w:i/>
          <w:color w:val="212121"/>
          <w:shd w:val="clear" w:color="auto" w:fill="FFFFFF"/>
        </w:rPr>
        <w:t>Seedah</w:t>
      </w:r>
      <w:proofErr w:type="spellEnd"/>
      <w:r w:rsidR="00631759" w:rsidRPr="00631759">
        <w:rPr>
          <w:i/>
          <w:color w:val="212121"/>
          <w:shd w:val="clear" w:color="auto" w:fill="FFFFFF"/>
        </w:rPr>
        <w:t xml:space="preserve"> et al. (2015b)</w:t>
      </w:r>
      <w:r w:rsidRPr="005D7CAC">
        <w:rPr>
          <w:i/>
          <w:color w:val="212121"/>
          <w:shd w:val="clear" w:color="auto" w:fill="FFFFFF"/>
        </w:rPr>
        <w:t xml:space="preserve"> proposed a role-based classification schema (RBCS) to classify data in freight databases. RBCS defines nine distinct groups of roles that are time (year, month), place (city name, population), commodity (liquid, value), link (roadway name, width), mode (truck, rail), industry (company name, sales), event (accident, number of fatalities), and human (officer, driver age). The authors argue that once the data elements across separate databases are categorized using this standard system, it becomes easier for practitioners to identify the semantic relatedness in their definitions. However, even if RBCS is successfully applied to all freight databases, identifying the exact type of relation (synonym, functional relation) between two data elements in the same category is still a challenging task.</w:t>
      </w:r>
    </w:p>
    <w:p w14:paraId="43D71778" w14:textId="6FC00842" w:rsidR="005D7CAC" w:rsidRPr="005D7CAC" w:rsidRDefault="005D7CAC" w:rsidP="00074239">
      <w:pPr>
        <w:ind w:left="720"/>
        <w:jc w:val="both"/>
        <w:rPr>
          <w:i/>
          <w:color w:val="212121"/>
          <w:shd w:val="clear" w:color="auto" w:fill="FFFFFF"/>
        </w:rPr>
      </w:pPr>
      <w:r w:rsidRPr="005D7CAC">
        <w:rPr>
          <w:i/>
          <w:color w:val="212121"/>
          <w:shd w:val="clear" w:color="auto" w:fill="FFFFFF"/>
        </w:rPr>
        <w:t xml:space="preserve">In attempts to reduce laborious work on defining concepts, a few researchers have sought to propose semi-automated and automated methods for identifying semantic relations among technical terms. </w:t>
      </w:r>
      <w:proofErr w:type="spellStart"/>
      <w:r w:rsidR="00631759" w:rsidRPr="00631759">
        <w:rPr>
          <w:i/>
          <w:color w:val="212121"/>
          <w:shd w:val="clear" w:color="auto" w:fill="FFFFFF"/>
        </w:rPr>
        <w:t>Abuzir</w:t>
      </w:r>
      <w:proofErr w:type="spellEnd"/>
      <w:r w:rsidR="00631759" w:rsidRPr="00631759">
        <w:rPr>
          <w:i/>
          <w:color w:val="212121"/>
          <w:shd w:val="clear" w:color="auto" w:fill="FFFFFF"/>
        </w:rPr>
        <w:t xml:space="preserve"> and </w:t>
      </w:r>
      <w:proofErr w:type="spellStart"/>
      <w:r w:rsidR="00631759" w:rsidRPr="00631759">
        <w:rPr>
          <w:i/>
          <w:color w:val="212121"/>
          <w:shd w:val="clear" w:color="auto" w:fill="FFFFFF"/>
        </w:rPr>
        <w:t>Abuzir</w:t>
      </w:r>
      <w:proofErr w:type="spellEnd"/>
      <w:r w:rsidR="00631759" w:rsidRPr="00631759">
        <w:rPr>
          <w:i/>
          <w:color w:val="212121"/>
          <w:shd w:val="clear" w:color="auto" w:fill="FFFFFF"/>
        </w:rPr>
        <w:t xml:space="preserve"> (2002)</w:t>
      </w:r>
      <w:r w:rsidRPr="005D7CAC">
        <w:rPr>
          <w:i/>
          <w:color w:val="212121"/>
          <w:shd w:val="clear" w:color="auto" w:fill="FFFFFF"/>
        </w:rPr>
        <w:t xml:space="preserve"> developed the </w:t>
      </w:r>
      <w:proofErr w:type="spellStart"/>
      <w:r w:rsidRPr="005D7CAC">
        <w:rPr>
          <w:i/>
          <w:color w:val="212121"/>
          <w:shd w:val="clear" w:color="auto" w:fill="FFFFFF"/>
        </w:rPr>
        <w:t>ThesWB</w:t>
      </w:r>
      <w:proofErr w:type="spellEnd"/>
      <w:r w:rsidRPr="005D7CAC">
        <w:rPr>
          <w:i/>
          <w:color w:val="212121"/>
          <w:shd w:val="clear" w:color="auto" w:fill="FFFFFF"/>
        </w:rPr>
        <w:t xml:space="preserve"> system which utilizes hand-coded syntax patterns to detect lexical relations between civil engineering terms from HTML web pages. The performance of </w:t>
      </w:r>
      <w:proofErr w:type="spellStart"/>
      <w:r w:rsidRPr="005D7CAC">
        <w:rPr>
          <w:i/>
          <w:color w:val="212121"/>
          <w:shd w:val="clear" w:color="auto" w:fill="FFFFFF"/>
        </w:rPr>
        <w:t>ThesWB</w:t>
      </w:r>
      <w:proofErr w:type="spellEnd"/>
      <w:r w:rsidRPr="005D7CAC">
        <w:rPr>
          <w:i/>
          <w:color w:val="212121"/>
          <w:shd w:val="clear" w:color="auto" w:fill="FFFFFF"/>
        </w:rPr>
        <w:t xml:space="preserve"> was not reported, but it is not likely to be high since rule-based approaches are repeatedly criticized for not being able to capture all the variant ways to present relations among terms in natural </w:t>
      </w:r>
      <w:r w:rsidR="00515CFE" w:rsidRPr="005D7CAC">
        <w:rPr>
          <w:i/>
          <w:color w:val="212121"/>
          <w:shd w:val="clear" w:color="auto" w:fill="FFFFFF"/>
        </w:rPr>
        <w:t xml:space="preserve">language </w:t>
      </w:r>
      <w:r w:rsidR="00515CFE">
        <w:rPr>
          <w:i/>
          <w:color w:val="212121"/>
          <w:shd w:val="clear" w:color="auto" w:fill="FFFFFF"/>
        </w:rPr>
        <w:t>(</w:t>
      </w:r>
      <w:r w:rsidR="002B7769">
        <w:rPr>
          <w:i/>
          <w:color w:val="212121"/>
          <w:shd w:val="clear" w:color="auto" w:fill="FFFFFF"/>
        </w:rPr>
        <w:t xml:space="preserve">Marcus 1995; </w:t>
      </w:r>
      <w:proofErr w:type="spellStart"/>
      <w:r w:rsidR="002B7769" w:rsidRPr="002B7769">
        <w:rPr>
          <w:i/>
          <w:color w:val="212121"/>
          <w:shd w:val="clear" w:color="auto" w:fill="FFFFFF"/>
        </w:rPr>
        <w:t>Navigli</w:t>
      </w:r>
      <w:proofErr w:type="spellEnd"/>
      <w:r w:rsidR="002B7769" w:rsidRPr="002B7769">
        <w:rPr>
          <w:i/>
          <w:color w:val="212121"/>
          <w:shd w:val="clear" w:color="auto" w:fill="FFFFFF"/>
        </w:rPr>
        <w:t xml:space="preserve"> and </w:t>
      </w:r>
      <w:proofErr w:type="spellStart"/>
      <w:r w:rsidR="002B7769" w:rsidRPr="002B7769">
        <w:rPr>
          <w:i/>
          <w:color w:val="212121"/>
          <w:shd w:val="clear" w:color="auto" w:fill="FFFFFF"/>
        </w:rPr>
        <w:t>Velardi</w:t>
      </w:r>
      <w:proofErr w:type="spellEnd"/>
      <w:r w:rsidR="002B7769" w:rsidRPr="002B7769">
        <w:rPr>
          <w:i/>
          <w:color w:val="212121"/>
          <w:shd w:val="clear" w:color="auto" w:fill="FFFFFF"/>
        </w:rPr>
        <w:t xml:space="preserve"> 2010)</w:t>
      </w:r>
      <w:r w:rsidRPr="005D7CAC">
        <w:rPr>
          <w:i/>
          <w:color w:val="212121"/>
          <w:shd w:val="clear" w:color="auto" w:fill="FFFFFF"/>
        </w:rPr>
        <w:t xml:space="preserve">. </w:t>
      </w:r>
      <w:proofErr w:type="spellStart"/>
      <w:r w:rsidR="00B50E54">
        <w:rPr>
          <w:i/>
          <w:color w:val="212121"/>
          <w:shd w:val="clear" w:color="auto" w:fill="FFFFFF"/>
        </w:rPr>
        <w:t>Rezgui</w:t>
      </w:r>
      <w:proofErr w:type="spellEnd"/>
      <w:r w:rsidR="00B50E54">
        <w:rPr>
          <w:i/>
          <w:color w:val="212121"/>
          <w:shd w:val="clear" w:color="auto" w:fill="FFFFFF"/>
        </w:rPr>
        <w:t xml:space="preserve"> (2007)</w:t>
      </w:r>
      <w:r w:rsidRPr="005D7CAC">
        <w:rPr>
          <w:i/>
          <w:color w:val="212121"/>
          <w:shd w:val="clear" w:color="auto" w:fill="FFFFFF"/>
        </w:rPr>
        <w:t xml:space="preserve"> suggested a more sophisticated approach that is based the statistics of word occurrence rather than predefined rules to extract potential pairs of related terms from domain text documents. This method implements TF-IDF to evaluate the importance degree of a keyword to the examined domain; and analyzes the co-occurrence frequencies using Metric Clusters to assess the potentiality that exists a semantic relation within a given pair of important keywords. These potential relationships are then validated and categorized by domain experts. Since only pairs of terms that occur in the same sentence are considered, equivalent terms which are used interchangeably could not be captured. In another study to identify semantic relations, </w:t>
      </w:r>
      <w:r w:rsidR="000F65A5" w:rsidRPr="000F65A5">
        <w:rPr>
          <w:i/>
          <w:color w:val="212121"/>
          <w:shd w:val="clear" w:color="auto" w:fill="FFFFFF"/>
        </w:rPr>
        <w:t>Zhang and El-</w:t>
      </w:r>
      <w:proofErr w:type="spellStart"/>
      <w:r w:rsidR="000F65A5" w:rsidRPr="000F65A5">
        <w:rPr>
          <w:i/>
          <w:color w:val="212121"/>
          <w:shd w:val="clear" w:color="auto" w:fill="FFFFFF"/>
        </w:rPr>
        <w:t>Gohary</w:t>
      </w:r>
      <w:proofErr w:type="spellEnd"/>
      <w:r w:rsidR="000F65A5" w:rsidRPr="000F65A5">
        <w:rPr>
          <w:i/>
          <w:color w:val="212121"/>
          <w:shd w:val="clear" w:color="auto" w:fill="FFFFFF"/>
        </w:rPr>
        <w:t xml:space="preserve"> (2016)</w:t>
      </w:r>
      <w:r w:rsidRPr="005D7CAC">
        <w:rPr>
          <w:i/>
          <w:color w:val="212121"/>
          <w:shd w:val="clear" w:color="auto" w:fill="FFFFFF"/>
        </w:rPr>
        <w:t xml:space="preserve"> proposed a fully automated methodology for both tasks of retrieving related candidate and classifying the relations. This algorithm was reported to achieve an average precision of nearly 90 percent in the relation classification task. However, the algorithm identifies potentially related concepts based on the pre-defined lexical relations provided in </w:t>
      </w:r>
      <w:proofErr w:type="spellStart"/>
      <w:r w:rsidRPr="005D7CAC">
        <w:rPr>
          <w:i/>
          <w:color w:val="212121"/>
          <w:shd w:val="clear" w:color="auto" w:fill="FFFFFF"/>
        </w:rPr>
        <w:t>WordNet</w:t>
      </w:r>
      <w:proofErr w:type="spellEnd"/>
      <w:r w:rsidRPr="005D7CAC">
        <w:rPr>
          <w:i/>
          <w:color w:val="212121"/>
          <w:shd w:val="clear" w:color="auto" w:fill="FFFFFF"/>
        </w:rPr>
        <w:t>, a generic lexicon that lacks concepts in many construction sectors including the civil infrastructure, it would not be scalable well on matching terms in these domains.</w:t>
      </w:r>
    </w:p>
    <w:p w14:paraId="3460E949" w14:textId="2406595B" w:rsidR="005D7CAC" w:rsidRDefault="005D7CAC" w:rsidP="00074239">
      <w:pPr>
        <w:ind w:left="720"/>
        <w:jc w:val="both"/>
        <w:rPr>
          <w:i/>
          <w:color w:val="212121"/>
          <w:shd w:val="clear" w:color="auto" w:fill="FFFFFF"/>
        </w:rPr>
      </w:pPr>
      <w:r w:rsidRPr="005D7CAC">
        <w:rPr>
          <w:i/>
          <w:color w:val="212121"/>
          <w:shd w:val="clear" w:color="auto" w:fill="FFFFFF"/>
        </w:rPr>
        <w:t xml:space="preserve">As shown in the literature review, there are numerous research efforts in developing ontologies for the highway sector. However, the existing ontologies are mainly hand-coded through manual processes of knowledge acquisition and formally describing them in a digital format. This ad-hoc approach has created a bottleneck in facilitating the semantic interoperability </w:t>
      </w:r>
      <w:del w:id="183" w:author="Jeong, H. D [CCE E]" w:date="2016-09-10T21:09:00Z">
        <w:r w:rsidRPr="005D7CAC" w:rsidDel="00EA00E0">
          <w:rPr>
            <w:i/>
            <w:color w:val="212121"/>
            <w:shd w:val="clear" w:color="auto" w:fill="FFFFFF"/>
          </w:rPr>
          <w:delText xml:space="preserve">level </w:delText>
        </w:r>
      </w:del>
      <w:r w:rsidRPr="005D7CAC">
        <w:rPr>
          <w:i/>
          <w:color w:val="212121"/>
          <w:shd w:val="clear" w:color="auto" w:fill="FFFFFF"/>
        </w:rPr>
        <w:t>for the whole industry</w:t>
      </w:r>
      <w:ins w:id="184" w:author="Jeong, H. D [CCE E]" w:date="2016-09-10T21:09:00Z">
        <w:r w:rsidR="00EA00E0">
          <w:rPr>
            <w:i/>
            <w:color w:val="212121"/>
            <w:shd w:val="clear" w:color="auto" w:fill="FFFFFF"/>
          </w:rPr>
          <w:t xml:space="preserve"> and as a result, </w:t>
        </w:r>
      </w:ins>
      <w:del w:id="185" w:author="Jeong, H. D [CCE E]" w:date="2016-09-10T21:09:00Z">
        <w:r w:rsidRPr="005D7CAC" w:rsidDel="00EA00E0">
          <w:rPr>
            <w:i/>
            <w:color w:val="212121"/>
            <w:shd w:val="clear" w:color="auto" w:fill="FFFFFF"/>
          </w:rPr>
          <w:delText xml:space="preserve"> when </w:delText>
        </w:r>
      </w:del>
      <w:r w:rsidRPr="005D7CAC">
        <w:rPr>
          <w:i/>
          <w:color w:val="212121"/>
          <w:shd w:val="clear" w:color="auto" w:fill="FFFFFF"/>
        </w:rPr>
        <w:t xml:space="preserve">semantic resources for many aspects of a project are still not available. A few efforts have been made to automate the process </w:t>
      </w:r>
      <w:r w:rsidRPr="005D7CAC">
        <w:rPr>
          <w:i/>
          <w:color w:val="212121"/>
          <w:shd w:val="clear" w:color="auto" w:fill="FFFFFF"/>
        </w:rPr>
        <w:lastRenderedPageBreak/>
        <w:t xml:space="preserve">of constructing or extending existing semantic resources. The most rigorous methodology in the state-of-the-art is the one developed by </w:t>
      </w:r>
      <w:r w:rsidR="004E1E64" w:rsidRPr="004E1E64">
        <w:rPr>
          <w:i/>
          <w:color w:val="212121"/>
          <w:shd w:val="clear" w:color="auto" w:fill="FFFFFF"/>
        </w:rPr>
        <w:t>Zhang and El-</w:t>
      </w:r>
      <w:proofErr w:type="spellStart"/>
      <w:r w:rsidR="004E1E64" w:rsidRPr="004E1E64">
        <w:rPr>
          <w:i/>
          <w:color w:val="212121"/>
          <w:shd w:val="clear" w:color="auto" w:fill="FFFFFF"/>
        </w:rPr>
        <w:t>Gohary</w:t>
      </w:r>
      <w:proofErr w:type="spellEnd"/>
      <w:r w:rsidR="004E1E64" w:rsidRPr="004E1E64">
        <w:rPr>
          <w:i/>
          <w:color w:val="212121"/>
          <w:shd w:val="clear" w:color="auto" w:fill="FFFFFF"/>
        </w:rPr>
        <w:t xml:space="preserve"> (2016)</w:t>
      </w:r>
      <w:r w:rsidRPr="005D7CAC">
        <w:rPr>
          <w:i/>
          <w:color w:val="212121"/>
          <w:shd w:val="clear" w:color="auto" w:fill="FFFFFF"/>
        </w:rPr>
        <w:t xml:space="preserve"> that is fully-automated with high accuracy. One limitation of this algorithm is the reliance on an existing semantic resource; it, therefore, would not be applicable to such a domain like infrastructure that is out of the voc</w:t>
      </w:r>
      <w:r w:rsidR="00D836D8">
        <w:rPr>
          <w:i/>
          <w:color w:val="212121"/>
          <w:shd w:val="clear" w:color="auto" w:fill="FFFFFF"/>
        </w:rPr>
        <w:t>abulary scope. Thus, there is a</w:t>
      </w:r>
      <w:r w:rsidRPr="005D7CAC">
        <w:rPr>
          <w:i/>
          <w:color w:val="212121"/>
          <w:shd w:val="clear" w:color="auto" w:fill="FFFFFF"/>
        </w:rPr>
        <w:t xml:space="preserve"> need for an automated approach that can not only allow for fast development of highway lexicons but also remove the dependence on other existing semantic models.</w:t>
      </w:r>
      <w:r>
        <w:rPr>
          <w:i/>
          <w:color w:val="212121"/>
          <w:shd w:val="clear" w:color="auto" w:fill="FFFFFF"/>
        </w:rPr>
        <w:t>”</w:t>
      </w:r>
    </w:p>
    <w:p w14:paraId="200F5F78" w14:textId="77777777" w:rsidR="002F01C0" w:rsidRDefault="002F01C0" w:rsidP="00074239">
      <w:pPr>
        <w:ind w:left="720"/>
        <w:jc w:val="both"/>
        <w:rPr>
          <w:i/>
          <w:color w:val="212121"/>
          <w:shd w:val="clear" w:color="auto" w:fill="FFFFFF"/>
        </w:rPr>
      </w:pPr>
    </w:p>
    <w:p w14:paraId="4BD02366" w14:textId="77777777" w:rsidR="00371EEE" w:rsidRDefault="00371EEE" w:rsidP="00074239">
      <w:pPr>
        <w:ind w:left="720"/>
        <w:jc w:val="both"/>
        <w:rPr>
          <w:i/>
          <w:color w:val="212121"/>
          <w:shd w:val="clear" w:color="auto" w:fill="FFFFFF"/>
        </w:rPr>
      </w:pPr>
    </w:p>
    <w:p w14:paraId="02CBD8BC" w14:textId="77777777" w:rsidR="00AE1DD9" w:rsidRDefault="00AE1DD9" w:rsidP="00074239">
      <w:pPr>
        <w:jc w:val="both"/>
        <w:rPr>
          <w:i/>
          <w:color w:val="212121"/>
          <w:shd w:val="clear" w:color="auto" w:fill="FFFFFF"/>
        </w:rPr>
      </w:pPr>
    </w:p>
    <w:p w14:paraId="626E5AEE" w14:textId="0B8259AD" w:rsidR="00124C6A" w:rsidRPr="009F312C" w:rsidRDefault="00124C6A" w:rsidP="00074239">
      <w:pPr>
        <w:jc w:val="both"/>
        <w:rPr>
          <w:rFonts w:cs="Times New Roman"/>
          <w:szCs w:val="24"/>
        </w:rPr>
      </w:pPr>
    </w:p>
    <w:sectPr w:rsidR="00124C6A" w:rsidRPr="009F312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006BB" w14:textId="77777777" w:rsidR="0054799B" w:rsidRDefault="0054799B" w:rsidP="004170B7">
      <w:pPr>
        <w:spacing w:before="0" w:after="0" w:line="240" w:lineRule="auto"/>
      </w:pPr>
      <w:r>
        <w:separator/>
      </w:r>
    </w:p>
  </w:endnote>
  <w:endnote w:type="continuationSeparator" w:id="0">
    <w:p w14:paraId="2DC1F688" w14:textId="77777777" w:rsidR="0054799B" w:rsidRDefault="0054799B" w:rsidP="004170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EECD" w14:textId="77777777"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B4F8E" w14:textId="77777777" w:rsidR="004170B7" w:rsidRDefault="004170B7" w:rsidP="004170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ED11A" w14:textId="666DFD39" w:rsidR="004170B7" w:rsidRDefault="004170B7" w:rsidP="00D233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048D">
      <w:rPr>
        <w:rStyle w:val="PageNumber"/>
        <w:noProof/>
      </w:rPr>
      <w:t>13</w:t>
    </w:r>
    <w:r>
      <w:rPr>
        <w:rStyle w:val="PageNumber"/>
      </w:rPr>
      <w:fldChar w:fldCharType="end"/>
    </w:r>
  </w:p>
  <w:p w14:paraId="6F1368F7" w14:textId="77777777" w:rsidR="004170B7" w:rsidRDefault="004170B7" w:rsidP="004170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9AB06" w14:textId="77777777" w:rsidR="0054799B" w:rsidRDefault="0054799B" w:rsidP="004170B7">
      <w:pPr>
        <w:spacing w:before="0" w:after="0" w:line="240" w:lineRule="auto"/>
      </w:pPr>
      <w:r>
        <w:separator/>
      </w:r>
    </w:p>
  </w:footnote>
  <w:footnote w:type="continuationSeparator" w:id="0">
    <w:p w14:paraId="52E9382E" w14:textId="77777777" w:rsidR="0054799B" w:rsidRDefault="0054799B" w:rsidP="004170B7">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20A8"/>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AC2806"/>
    <w:multiLevelType w:val="hybridMultilevel"/>
    <w:tmpl w:val="5CDA9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2646D"/>
    <w:multiLevelType w:val="hybridMultilevel"/>
    <w:tmpl w:val="5CDA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05DAA"/>
    <w:multiLevelType w:val="hybridMultilevel"/>
    <w:tmpl w:val="3196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83D1E"/>
    <w:multiLevelType w:val="hybridMultilevel"/>
    <w:tmpl w:val="B7886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0F01F3"/>
    <w:multiLevelType w:val="hybridMultilevel"/>
    <w:tmpl w:val="D33EB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5"/>
  </w:num>
  <w:num w:numId="6">
    <w:abstractNumId w:val="3"/>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ong, H. D [CCE E]">
    <w15:presenceInfo w15:providerId="AD" w15:userId="S-1-5-21-1659004503-1450960922-1606980848-465370"/>
  </w15:person>
  <w15:person w15:author="Le, Tuyen T [CCE E]">
    <w15:presenceInfo w15:providerId="None" w15:userId="Le, Tuyen T [CCE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wMDU2tjQyMTI1NzdV0lEKTi0uzszPAykwqgUA9a0sKCwAAAA="/>
  </w:docVars>
  <w:rsids>
    <w:rsidRoot w:val="004E7AD0"/>
    <w:rsid w:val="00005125"/>
    <w:rsid w:val="000062F2"/>
    <w:rsid w:val="00025EA8"/>
    <w:rsid w:val="00053541"/>
    <w:rsid w:val="00057B9B"/>
    <w:rsid w:val="000660BD"/>
    <w:rsid w:val="00066E43"/>
    <w:rsid w:val="00073613"/>
    <w:rsid w:val="00074239"/>
    <w:rsid w:val="0008550D"/>
    <w:rsid w:val="0009189A"/>
    <w:rsid w:val="00096BFC"/>
    <w:rsid w:val="000A08AE"/>
    <w:rsid w:val="000B314D"/>
    <w:rsid w:val="000B4B00"/>
    <w:rsid w:val="000B6CE7"/>
    <w:rsid w:val="000B7155"/>
    <w:rsid w:val="000C6D03"/>
    <w:rsid w:val="000C715D"/>
    <w:rsid w:val="000E4A4B"/>
    <w:rsid w:val="000E717E"/>
    <w:rsid w:val="000F1BAE"/>
    <w:rsid w:val="000F206D"/>
    <w:rsid w:val="000F65A5"/>
    <w:rsid w:val="001007E6"/>
    <w:rsid w:val="001015AE"/>
    <w:rsid w:val="0010216D"/>
    <w:rsid w:val="001171BD"/>
    <w:rsid w:val="00124C6A"/>
    <w:rsid w:val="00125D58"/>
    <w:rsid w:val="00140B9D"/>
    <w:rsid w:val="00145B59"/>
    <w:rsid w:val="00160DF3"/>
    <w:rsid w:val="00182106"/>
    <w:rsid w:val="00182C15"/>
    <w:rsid w:val="00184FD8"/>
    <w:rsid w:val="001855AA"/>
    <w:rsid w:val="00195A28"/>
    <w:rsid w:val="001A4A48"/>
    <w:rsid w:val="001A6116"/>
    <w:rsid w:val="001B745C"/>
    <w:rsid w:val="001C0038"/>
    <w:rsid w:val="001D0648"/>
    <w:rsid w:val="001D3FA8"/>
    <w:rsid w:val="001E4A32"/>
    <w:rsid w:val="001E7216"/>
    <w:rsid w:val="001F2652"/>
    <w:rsid w:val="001F43D0"/>
    <w:rsid w:val="001F5318"/>
    <w:rsid w:val="002004DC"/>
    <w:rsid w:val="00200733"/>
    <w:rsid w:val="00200794"/>
    <w:rsid w:val="002040DB"/>
    <w:rsid w:val="00212E79"/>
    <w:rsid w:val="002216CE"/>
    <w:rsid w:val="00227651"/>
    <w:rsid w:val="0023064A"/>
    <w:rsid w:val="00246560"/>
    <w:rsid w:val="002466F7"/>
    <w:rsid w:val="00247031"/>
    <w:rsid w:val="00250333"/>
    <w:rsid w:val="00252ED7"/>
    <w:rsid w:val="00256691"/>
    <w:rsid w:val="00267D21"/>
    <w:rsid w:val="0027435F"/>
    <w:rsid w:val="00274EB3"/>
    <w:rsid w:val="00286A9C"/>
    <w:rsid w:val="00291EA1"/>
    <w:rsid w:val="002A507C"/>
    <w:rsid w:val="002B2095"/>
    <w:rsid w:val="002B7769"/>
    <w:rsid w:val="002C78DC"/>
    <w:rsid w:val="002D77F5"/>
    <w:rsid w:val="002E346B"/>
    <w:rsid w:val="002E472D"/>
    <w:rsid w:val="002E6CCE"/>
    <w:rsid w:val="002F01C0"/>
    <w:rsid w:val="002F0BB7"/>
    <w:rsid w:val="00305E5F"/>
    <w:rsid w:val="003060DC"/>
    <w:rsid w:val="003175FC"/>
    <w:rsid w:val="00342841"/>
    <w:rsid w:val="00350801"/>
    <w:rsid w:val="00352CB5"/>
    <w:rsid w:val="0035473E"/>
    <w:rsid w:val="0036048D"/>
    <w:rsid w:val="00366588"/>
    <w:rsid w:val="00367751"/>
    <w:rsid w:val="00371EEE"/>
    <w:rsid w:val="003865B0"/>
    <w:rsid w:val="00387F50"/>
    <w:rsid w:val="003A0E33"/>
    <w:rsid w:val="003A7321"/>
    <w:rsid w:val="003B35E9"/>
    <w:rsid w:val="003B5D6B"/>
    <w:rsid w:val="003D1414"/>
    <w:rsid w:val="003D3816"/>
    <w:rsid w:val="003E43B5"/>
    <w:rsid w:val="003E5842"/>
    <w:rsid w:val="003F2E5C"/>
    <w:rsid w:val="003F6815"/>
    <w:rsid w:val="004035BD"/>
    <w:rsid w:val="00404157"/>
    <w:rsid w:val="00406A14"/>
    <w:rsid w:val="004170B7"/>
    <w:rsid w:val="00435508"/>
    <w:rsid w:val="0044447D"/>
    <w:rsid w:val="004464D7"/>
    <w:rsid w:val="0044676B"/>
    <w:rsid w:val="0045153E"/>
    <w:rsid w:val="00455AEC"/>
    <w:rsid w:val="004707EA"/>
    <w:rsid w:val="004A2FD7"/>
    <w:rsid w:val="004C6B51"/>
    <w:rsid w:val="004C780F"/>
    <w:rsid w:val="004D5E26"/>
    <w:rsid w:val="004E1E64"/>
    <w:rsid w:val="004E20B5"/>
    <w:rsid w:val="004E7AD0"/>
    <w:rsid w:val="004E7C4D"/>
    <w:rsid w:val="004F11D3"/>
    <w:rsid w:val="00510FCF"/>
    <w:rsid w:val="0051223A"/>
    <w:rsid w:val="00513CDB"/>
    <w:rsid w:val="00515CFE"/>
    <w:rsid w:val="005226EE"/>
    <w:rsid w:val="00523333"/>
    <w:rsid w:val="00536504"/>
    <w:rsid w:val="0054799B"/>
    <w:rsid w:val="005518B0"/>
    <w:rsid w:val="00557DDF"/>
    <w:rsid w:val="0057133E"/>
    <w:rsid w:val="005776A9"/>
    <w:rsid w:val="0058252D"/>
    <w:rsid w:val="0059047A"/>
    <w:rsid w:val="00594DBE"/>
    <w:rsid w:val="0059598F"/>
    <w:rsid w:val="005A09AD"/>
    <w:rsid w:val="005B62C7"/>
    <w:rsid w:val="005C198C"/>
    <w:rsid w:val="005C514E"/>
    <w:rsid w:val="005D75A4"/>
    <w:rsid w:val="005D7CAC"/>
    <w:rsid w:val="005E6758"/>
    <w:rsid w:val="005E7B9E"/>
    <w:rsid w:val="005F3EFC"/>
    <w:rsid w:val="005F7305"/>
    <w:rsid w:val="00607BE0"/>
    <w:rsid w:val="0062207C"/>
    <w:rsid w:val="00631759"/>
    <w:rsid w:val="00651215"/>
    <w:rsid w:val="0065251D"/>
    <w:rsid w:val="00670F32"/>
    <w:rsid w:val="00676DF3"/>
    <w:rsid w:val="00687F80"/>
    <w:rsid w:val="00693D39"/>
    <w:rsid w:val="00696C02"/>
    <w:rsid w:val="00696F39"/>
    <w:rsid w:val="006A4329"/>
    <w:rsid w:val="006A5EEA"/>
    <w:rsid w:val="006B2D86"/>
    <w:rsid w:val="006B4590"/>
    <w:rsid w:val="006B541E"/>
    <w:rsid w:val="006C39DB"/>
    <w:rsid w:val="006C49F3"/>
    <w:rsid w:val="006C5A0A"/>
    <w:rsid w:val="006D261C"/>
    <w:rsid w:val="006D5EA4"/>
    <w:rsid w:val="006F3FC7"/>
    <w:rsid w:val="006F6BCD"/>
    <w:rsid w:val="00711BE5"/>
    <w:rsid w:val="00730CA3"/>
    <w:rsid w:val="00751B79"/>
    <w:rsid w:val="00753FA4"/>
    <w:rsid w:val="00763AB0"/>
    <w:rsid w:val="0076709A"/>
    <w:rsid w:val="007750DC"/>
    <w:rsid w:val="00775884"/>
    <w:rsid w:val="00776349"/>
    <w:rsid w:val="00784540"/>
    <w:rsid w:val="00790826"/>
    <w:rsid w:val="00790B59"/>
    <w:rsid w:val="00795F13"/>
    <w:rsid w:val="00797621"/>
    <w:rsid w:val="007C42BA"/>
    <w:rsid w:val="007D3E09"/>
    <w:rsid w:val="007D657B"/>
    <w:rsid w:val="007E168D"/>
    <w:rsid w:val="007F646F"/>
    <w:rsid w:val="00804915"/>
    <w:rsid w:val="00805B1B"/>
    <w:rsid w:val="00814B84"/>
    <w:rsid w:val="00823F4D"/>
    <w:rsid w:val="00833BF3"/>
    <w:rsid w:val="008359F5"/>
    <w:rsid w:val="00856C79"/>
    <w:rsid w:val="008578FA"/>
    <w:rsid w:val="0086103A"/>
    <w:rsid w:val="00867F02"/>
    <w:rsid w:val="0087000C"/>
    <w:rsid w:val="008835CA"/>
    <w:rsid w:val="008A737D"/>
    <w:rsid w:val="008B151E"/>
    <w:rsid w:val="008C1FFC"/>
    <w:rsid w:val="008C68E3"/>
    <w:rsid w:val="008D24A3"/>
    <w:rsid w:val="008E641E"/>
    <w:rsid w:val="008F5AA3"/>
    <w:rsid w:val="008F7C59"/>
    <w:rsid w:val="00901BA1"/>
    <w:rsid w:val="00924DF7"/>
    <w:rsid w:val="00926E89"/>
    <w:rsid w:val="0094438D"/>
    <w:rsid w:val="00945792"/>
    <w:rsid w:val="0095280A"/>
    <w:rsid w:val="00962F1E"/>
    <w:rsid w:val="00967CB1"/>
    <w:rsid w:val="00987100"/>
    <w:rsid w:val="009903CD"/>
    <w:rsid w:val="009A7DA3"/>
    <w:rsid w:val="009C08CB"/>
    <w:rsid w:val="009C234D"/>
    <w:rsid w:val="009C5E81"/>
    <w:rsid w:val="009D3A1E"/>
    <w:rsid w:val="009D66E3"/>
    <w:rsid w:val="009D7718"/>
    <w:rsid w:val="009E0647"/>
    <w:rsid w:val="009F312C"/>
    <w:rsid w:val="009F70A5"/>
    <w:rsid w:val="00A05BAD"/>
    <w:rsid w:val="00A11BEC"/>
    <w:rsid w:val="00A13316"/>
    <w:rsid w:val="00A15ED1"/>
    <w:rsid w:val="00A26F00"/>
    <w:rsid w:val="00A31F23"/>
    <w:rsid w:val="00A3232F"/>
    <w:rsid w:val="00A37A21"/>
    <w:rsid w:val="00A60F1F"/>
    <w:rsid w:val="00A72FE7"/>
    <w:rsid w:val="00A8083A"/>
    <w:rsid w:val="00A8555F"/>
    <w:rsid w:val="00A928F0"/>
    <w:rsid w:val="00A93F4A"/>
    <w:rsid w:val="00A96975"/>
    <w:rsid w:val="00AA0FDE"/>
    <w:rsid w:val="00AA410C"/>
    <w:rsid w:val="00AB19E8"/>
    <w:rsid w:val="00AB4DD5"/>
    <w:rsid w:val="00AD7C79"/>
    <w:rsid w:val="00AE1DD9"/>
    <w:rsid w:val="00AE3E6A"/>
    <w:rsid w:val="00AF57E3"/>
    <w:rsid w:val="00B12342"/>
    <w:rsid w:val="00B13CCD"/>
    <w:rsid w:val="00B14373"/>
    <w:rsid w:val="00B164B2"/>
    <w:rsid w:val="00B20528"/>
    <w:rsid w:val="00B20EDD"/>
    <w:rsid w:val="00B20FA2"/>
    <w:rsid w:val="00B43AEA"/>
    <w:rsid w:val="00B50E54"/>
    <w:rsid w:val="00B535A9"/>
    <w:rsid w:val="00B616E3"/>
    <w:rsid w:val="00B662CE"/>
    <w:rsid w:val="00B828DB"/>
    <w:rsid w:val="00B83D95"/>
    <w:rsid w:val="00B923EC"/>
    <w:rsid w:val="00B966CA"/>
    <w:rsid w:val="00B9702F"/>
    <w:rsid w:val="00BA1B07"/>
    <w:rsid w:val="00BA6550"/>
    <w:rsid w:val="00BB1AA6"/>
    <w:rsid w:val="00BB6DDE"/>
    <w:rsid w:val="00BC01E9"/>
    <w:rsid w:val="00BC2282"/>
    <w:rsid w:val="00BC3A6D"/>
    <w:rsid w:val="00BC4359"/>
    <w:rsid w:val="00BD087B"/>
    <w:rsid w:val="00BE2552"/>
    <w:rsid w:val="00BF6B7F"/>
    <w:rsid w:val="00C067CD"/>
    <w:rsid w:val="00C150F1"/>
    <w:rsid w:val="00C24FC8"/>
    <w:rsid w:val="00C2555E"/>
    <w:rsid w:val="00C31A07"/>
    <w:rsid w:val="00C40F9A"/>
    <w:rsid w:val="00C515BD"/>
    <w:rsid w:val="00C51F26"/>
    <w:rsid w:val="00C55D58"/>
    <w:rsid w:val="00C65C9E"/>
    <w:rsid w:val="00C671C4"/>
    <w:rsid w:val="00C84457"/>
    <w:rsid w:val="00CA73A2"/>
    <w:rsid w:val="00CC052E"/>
    <w:rsid w:val="00CC7C9F"/>
    <w:rsid w:val="00CD690D"/>
    <w:rsid w:val="00CE376F"/>
    <w:rsid w:val="00CE5F1E"/>
    <w:rsid w:val="00CE6D57"/>
    <w:rsid w:val="00CF509C"/>
    <w:rsid w:val="00D03E63"/>
    <w:rsid w:val="00D1313A"/>
    <w:rsid w:val="00D20299"/>
    <w:rsid w:val="00D35103"/>
    <w:rsid w:val="00D5650B"/>
    <w:rsid w:val="00D77E4F"/>
    <w:rsid w:val="00D82640"/>
    <w:rsid w:val="00D836D8"/>
    <w:rsid w:val="00D83CC8"/>
    <w:rsid w:val="00D872BC"/>
    <w:rsid w:val="00D93AA4"/>
    <w:rsid w:val="00DB035B"/>
    <w:rsid w:val="00DB1601"/>
    <w:rsid w:val="00DB7ACD"/>
    <w:rsid w:val="00DC299F"/>
    <w:rsid w:val="00DD05F4"/>
    <w:rsid w:val="00DD0AA6"/>
    <w:rsid w:val="00DD3B56"/>
    <w:rsid w:val="00DE2A46"/>
    <w:rsid w:val="00DE729D"/>
    <w:rsid w:val="00E0235F"/>
    <w:rsid w:val="00E10142"/>
    <w:rsid w:val="00E10556"/>
    <w:rsid w:val="00E21F54"/>
    <w:rsid w:val="00E32BC3"/>
    <w:rsid w:val="00E4110D"/>
    <w:rsid w:val="00E4358B"/>
    <w:rsid w:val="00E52763"/>
    <w:rsid w:val="00E62E84"/>
    <w:rsid w:val="00E63FD9"/>
    <w:rsid w:val="00E675CA"/>
    <w:rsid w:val="00E7141A"/>
    <w:rsid w:val="00E85249"/>
    <w:rsid w:val="00E92EC4"/>
    <w:rsid w:val="00E93346"/>
    <w:rsid w:val="00E95A45"/>
    <w:rsid w:val="00EA00E0"/>
    <w:rsid w:val="00EA39F1"/>
    <w:rsid w:val="00EC468E"/>
    <w:rsid w:val="00ED6CBB"/>
    <w:rsid w:val="00EE57C5"/>
    <w:rsid w:val="00EF2858"/>
    <w:rsid w:val="00EF4056"/>
    <w:rsid w:val="00EF4E22"/>
    <w:rsid w:val="00F00CC4"/>
    <w:rsid w:val="00F01ED9"/>
    <w:rsid w:val="00F301B3"/>
    <w:rsid w:val="00F420E1"/>
    <w:rsid w:val="00F51210"/>
    <w:rsid w:val="00F566BE"/>
    <w:rsid w:val="00F65429"/>
    <w:rsid w:val="00F65E71"/>
    <w:rsid w:val="00F86526"/>
    <w:rsid w:val="00F91E1D"/>
    <w:rsid w:val="00F93382"/>
    <w:rsid w:val="00F97D9E"/>
    <w:rsid w:val="00FA2EE2"/>
    <w:rsid w:val="00FB0FFF"/>
    <w:rsid w:val="00FC68ED"/>
    <w:rsid w:val="00FE4639"/>
    <w:rsid w:val="00FF1C68"/>
    <w:rsid w:val="00FF37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4F01"/>
  <w15:chartTrackingRefBased/>
  <w15:docId w15:val="{D0C31DB4-31AA-490A-8831-A3592524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CBB"/>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C02"/>
    <w:pPr>
      <w:ind w:left="720"/>
      <w:contextualSpacing/>
    </w:pPr>
  </w:style>
  <w:style w:type="paragraph" w:styleId="Footer">
    <w:name w:val="footer"/>
    <w:basedOn w:val="Normal"/>
    <w:link w:val="FooterChar"/>
    <w:uiPriority w:val="99"/>
    <w:unhideWhenUsed/>
    <w:rsid w:val="004170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0B7"/>
    <w:rPr>
      <w:rFonts w:ascii="Times New Roman" w:hAnsi="Times New Roman"/>
      <w:sz w:val="24"/>
    </w:rPr>
  </w:style>
  <w:style w:type="character" w:styleId="PageNumber">
    <w:name w:val="page number"/>
    <w:basedOn w:val="DefaultParagraphFont"/>
    <w:uiPriority w:val="99"/>
    <w:semiHidden/>
    <w:unhideWhenUsed/>
    <w:rsid w:val="004170B7"/>
  </w:style>
  <w:style w:type="paragraph" w:styleId="BalloonText">
    <w:name w:val="Balloon Text"/>
    <w:basedOn w:val="Normal"/>
    <w:link w:val="BalloonTextChar"/>
    <w:uiPriority w:val="99"/>
    <w:semiHidden/>
    <w:unhideWhenUsed/>
    <w:rsid w:val="00B662CE"/>
    <w:pPr>
      <w:spacing w:before="0"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662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CC86A8-AABC-4641-AD11-6D0AFD71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5371</Words>
  <Characters>30616</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cceegrad</dc:creator>
  <cp:keywords/>
  <dc:description/>
  <cp:lastModifiedBy>Le, Tuyen T [CCE E]</cp:lastModifiedBy>
  <cp:revision>11</cp:revision>
  <dcterms:created xsi:type="dcterms:W3CDTF">2016-09-11T00:59:00Z</dcterms:created>
  <dcterms:modified xsi:type="dcterms:W3CDTF">2016-09-12T02:15:00Z</dcterms:modified>
</cp:coreProperties>
</file>